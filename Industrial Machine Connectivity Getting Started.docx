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b w:val="0"/>
          <w:bCs w:val="0"/>
          <w:color w:val="auto"/>
          <w:sz w:val="24"/>
          <w:szCs w:val="24"/>
        </w:rPr>
        <w:id w:val="-1512292684"/>
        <w:docPartObj>
          <w:docPartGallery w:val="Table of Contents"/>
          <w:docPartUnique/>
        </w:docPartObj>
      </w:sdtPr>
      <w:sdtEndPr>
        <w:rPr>
          <w:noProof/>
        </w:rPr>
      </w:sdtEndPr>
      <w:sdtContent>
        <w:p w14:paraId="1E2C907B" w14:textId="255542BF" w:rsidR="00FC4C22" w:rsidRDefault="00FC4C22">
          <w:pPr>
            <w:pStyle w:val="TOCHeading"/>
          </w:pPr>
          <w:r>
            <w:t>Table of Contents</w:t>
          </w:r>
        </w:p>
        <w:p w14:paraId="1B4EAD1C" w14:textId="29C3628B" w:rsidR="004D7484" w:rsidRDefault="00FC4C22">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42788327" w:history="1">
            <w:r w:rsidR="004D7484" w:rsidRPr="00E86ECC">
              <w:rPr>
                <w:rStyle w:val="Hyperlink"/>
                <w:noProof/>
              </w:rPr>
              <w:t>Industrial Machine Connectivity QuickStart Getting Started Guide</w:t>
            </w:r>
            <w:r w:rsidR="004D7484">
              <w:rPr>
                <w:noProof/>
                <w:webHidden/>
              </w:rPr>
              <w:tab/>
            </w:r>
            <w:r w:rsidR="004D7484">
              <w:rPr>
                <w:noProof/>
                <w:webHidden/>
              </w:rPr>
              <w:fldChar w:fldCharType="begin"/>
            </w:r>
            <w:r w:rsidR="004D7484">
              <w:rPr>
                <w:noProof/>
                <w:webHidden/>
              </w:rPr>
              <w:instrText xml:space="preserve"> PAGEREF _Toc42788327 \h </w:instrText>
            </w:r>
            <w:r w:rsidR="004D7484">
              <w:rPr>
                <w:noProof/>
                <w:webHidden/>
              </w:rPr>
            </w:r>
            <w:r w:rsidR="004D7484">
              <w:rPr>
                <w:noProof/>
                <w:webHidden/>
              </w:rPr>
              <w:fldChar w:fldCharType="separate"/>
            </w:r>
            <w:r w:rsidR="004D7484">
              <w:rPr>
                <w:noProof/>
                <w:webHidden/>
              </w:rPr>
              <w:t>2</w:t>
            </w:r>
            <w:r w:rsidR="004D7484">
              <w:rPr>
                <w:noProof/>
                <w:webHidden/>
              </w:rPr>
              <w:fldChar w:fldCharType="end"/>
            </w:r>
          </w:hyperlink>
        </w:p>
        <w:p w14:paraId="3453D940" w14:textId="5739893B" w:rsidR="004D7484" w:rsidRDefault="00CB4FCC">
          <w:pPr>
            <w:pStyle w:val="TOC1"/>
            <w:tabs>
              <w:tab w:val="right" w:leader="dot" w:pos="9350"/>
            </w:tabs>
            <w:rPr>
              <w:rFonts w:eastAsiaTheme="minorEastAsia"/>
              <w:b w:val="0"/>
              <w:bCs w:val="0"/>
              <w:i w:val="0"/>
              <w:iCs w:val="0"/>
              <w:noProof/>
            </w:rPr>
          </w:pPr>
          <w:hyperlink w:anchor="_Toc42788328" w:history="1">
            <w:r w:rsidR="004D7484" w:rsidRPr="00E86ECC">
              <w:rPr>
                <w:rStyle w:val="Hyperlink"/>
                <w:noProof/>
              </w:rPr>
              <w:t>Deployment Types</w:t>
            </w:r>
            <w:r w:rsidR="004D7484">
              <w:rPr>
                <w:noProof/>
                <w:webHidden/>
              </w:rPr>
              <w:tab/>
            </w:r>
            <w:r w:rsidR="004D7484">
              <w:rPr>
                <w:noProof/>
                <w:webHidden/>
              </w:rPr>
              <w:fldChar w:fldCharType="begin"/>
            </w:r>
            <w:r w:rsidR="004D7484">
              <w:rPr>
                <w:noProof/>
                <w:webHidden/>
              </w:rPr>
              <w:instrText xml:space="preserve"> PAGEREF _Toc42788328 \h </w:instrText>
            </w:r>
            <w:r w:rsidR="004D7484">
              <w:rPr>
                <w:noProof/>
                <w:webHidden/>
              </w:rPr>
            </w:r>
            <w:r w:rsidR="004D7484">
              <w:rPr>
                <w:noProof/>
                <w:webHidden/>
              </w:rPr>
              <w:fldChar w:fldCharType="separate"/>
            </w:r>
            <w:r w:rsidR="004D7484">
              <w:rPr>
                <w:noProof/>
                <w:webHidden/>
              </w:rPr>
              <w:t>3</w:t>
            </w:r>
            <w:r w:rsidR="004D7484">
              <w:rPr>
                <w:noProof/>
                <w:webHidden/>
              </w:rPr>
              <w:fldChar w:fldCharType="end"/>
            </w:r>
          </w:hyperlink>
        </w:p>
        <w:p w14:paraId="0FC22A12" w14:textId="5B28E6F2" w:rsidR="004D7484" w:rsidRDefault="00CB4FCC">
          <w:pPr>
            <w:pStyle w:val="TOC1"/>
            <w:tabs>
              <w:tab w:val="right" w:leader="dot" w:pos="9350"/>
            </w:tabs>
            <w:rPr>
              <w:rFonts w:eastAsiaTheme="minorEastAsia"/>
              <w:b w:val="0"/>
              <w:bCs w:val="0"/>
              <w:i w:val="0"/>
              <w:iCs w:val="0"/>
              <w:noProof/>
            </w:rPr>
          </w:pPr>
          <w:hyperlink w:anchor="_Toc42788329" w:history="1">
            <w:r w:rsidR="004D7484" w:rsidRPr="00E86ECC">
              <w:rPr>
                <w:rStyle w:val="Hyperlink"/>
                <w:noProof/>
              </w:rPr>
              <w:t>Data Flow Options</w:t>
            </w:r>
            <w:r w:rsidR="004D7484">
              <w:rPr>
                <w:noProof/>
                <w:webHidden/>
              </w:rPr>
              <w:tab/>
            </w:r>
            <w:r w:rsidR="004D7484">
              <w:rPr>
                <w:noProof/>
                <w:webHidden/>
              </w:rPr>
              <w:fldChar w:fldCharType="begin"/>
            </w:r>
            <w:r w:rsidR="004D7484">
              <w:rPr>
                <w:noProof/>
                <w:webHidden/>
              </w:rPr>
              <w:instrText xml:space="preserve"> PAGEREF _Toc42788329 \h </w:instrText>
            </w:r>
            <w:r w:rsidR="004D7484">
              <w:rPr>
                <w:noProof/>
                <w:webHidden/>
              </w:rPr>
            </w:r>
            <w:r w:rsidR="004D7484">
              <w:rPr>
                <w:noProof/>
                <w:webHidden/>
              </w:rPr>
              <w:fldChar w:fldCharType="separate"/>
            </w:r>
            <w:r w:rsidR="004D7484">
              <w:rPr>
                <w:noProof/>
                <w:webHidden/>
              </w:rPr>
              <w:t>4</w:t>
            </w:r>
            <w:r w:rsidR="004D7484">
              <w:rPr>
                <w:noProof/>
                <w:webHidden/>
              </w:rPr>
              <w:fldChar w:fldCharType="end"/>
            </w:r>
          </w:hyperlink>
        </w:p>
        <w:p w14:paraId="26D4A266" w14:textId="2B41C551" w:rsidR="004D7484" w:rsidRDefault="00CB4FCC">
          <w:pPr>
            <w:pStyle w:val="TOC2"/>
            <w:tabs>
              <w:tab w:val="right" w:leader="dot" w:pos="9350"/>
            </w:tabs>
            <w:rPr>
              <w:rFonts w:eastAsiaTheme="minorEastAsia"/>
              <w:b w:val="0"/>
              <w:bCs w:val="0"/>
              <w:noProof/>
              <w:sz w:val="24"/>
              <w:szCs w:val="24"/>
            </w:rPr>
          </w:pPr>
          <w:hyperlink w:anchor="_Toc42788330" w:history="1">
            <w:r w:rsidR="004D7484" w:rsidRPr="00E86ECC">
              <w:rPr>
                <w:rStyle w:val="Hyperlink"/>
                <w:noProof/>
              </w:rPr>
              <w:t>Option 1</w:t>
            </w:r>
            <w:r w:rsidR="004D7484">
              <w:rPr>
                <w:noProof/>
                <w:webHidden/>
              </w:rPr>
              <w:tab/>
            </w:r>
            <w:r w:rsidR="004D7484">
              <w:rPr>
                <w:noProof/>
                <w:webHidden/>
              </w:rPr>
              <w:fldChar w:fldCharType="begin"/>
            </w:r>
            <w:r w:rsidR="004D7484">
              <w:rPr>
                <w:noProof/>
                <w:webHidden/>
              </w:rPr>
              <w:instrText xml:space="preserve"> PAGEREF _Toc42788330 \h </w:instrText>
            </w:r>
            <w:r w:rsidR="004D7484">
              <w:rPr>
                <w:noProof/>
                <w:webHidden/>
              </w:rPr>
            </w:r>
            <w:r w:rsidR="004D7484">
              <w:rPr>
                <w:noProof/>
                <w:webHidden/>
              </w:rPr>
              <w:fldChar w:fldCharType="separate"/>
            </w:r>
            <w:r w:rsidR="004D7484">
              <w:rPr>
                <w:noProof/>
                <w:webHidden/>
              </w:rPr>
              <w:t>4</w:t>
            </w:r>
            <w:r w:rsidR="004D7484">
              <w:rPr>
                <w:noProof/>
                <w:webHidden/>
              </w:rPr>
              <w:fldChar w:fldCharType="end"/>
            </w:r>
          </w:hyperlink>
        </w:p>
        <w:p w14:paraId="4666DCD3" w14:textId="0897C304" w:rsidR="004D7484" w:rsidRDefault="00CB4FCC">
          <w:pPr>
            <w:pStyle w:val="TOC2"/>
            <w:tabs>
              <w:tab w:val="right" w:leader="dot" w:pos="9350"/>
            </w:tabs>
            <w:rPr>
              <w:rFonts w:eastAsiaTheme="minorEastAsia"/>
              <w:b w:val="0"/>
              <w:bCs w:val="0"/>
              <w:noProof/>
              <w:sz w:val="24"/>
              <w:szCs w:val="24"/>
            </w:rPr>
          </w:pPr>
          <w:hyperlink w:anchor="_Toc42788331" w:history="1">
            <w:r w:rsidR="004D7484" w:rsidRPr="00E86ECC">
              <w:rPr>
                <w:rStyle w:val="Hyperlink"/>
                <w:noProof/>
              </w:rPr>
              <w:t>Option 2a</w:t>
            </w:r>
            <w:r w:rsidR="004D7484">
              <w:rPr>
                <w:noProof/>
                <w:webHidden/>
              </w:rPr>
              <w:tab/>
            </w:r>
            <w:r w:rsidR="004D7484">
              <w:rPr>
                <w:noProof/>
                <w:webHidden/>
              </w:rPr>
              <w:fldChar w:fldCharType="begin"/>
            </w:r>
            <w:r w:rsidR="004D7484">
              <w:rPr>
                <w:noProof/>
                <w:webHidden/>
              </w:rPr>
              <w:instrText xml:space="preserve"> PAGEREF _Toc42788331 \h </w:instrText>
            </w:r>
            <w:r w:rsidR="004D7484">
              <w:rPr>
                <w:noProof/>
                <w:webHidden/>
              </w:rPr>
            </w:r>
            <w:r w:rsidR="004D7484">
              <w:rPr>
                <w:noProof/>
                <w:webHidden/>
              </w:rPr>
              <w:fldChar w:fldCharType="separate"/>
            </w:r>
            <w:r w:rsidR="004D7484">
              <w:rPr>
                <w:noProof/>
                <w:webHidden/>
              </w:rPr>
              <w:t>4</w:t>
            </w:r>
            <w:r w:rsidR="004D7484">
              <w:rPr>
                <w:noProof/>
                <w:webHidden/>
              </w:rPr>
              <w:fldChar w:fldCharType="end"/>
            </w:r>
          </w:hyperlink>
        </w:p>
        <w:p w14:paraId="73326636" w14:textId="39131939" w:rsidR="004D7484" w:rsidRDefault="00CB4FCC">
          <w:pPr>
            <w:pStyle w:val="TOC2"/>
            <w:tabs>
              <w:tab w:val="right" w:leader="dot" w:pos="9350"/>
            </w:tabs>
            <w:rPr>
              <w:rFonts w:eastAsiaTheme="minorEastAsia"/>
              <w:b w:val="0"/>
              <w:bCs w:val="0"/>
              <w:noProof/>
              <w:sz w:val="24"/>
              <w:szCs w:val="24"/>
            </w:rPr>
          </w:pPr>
          <w:hyperlink w:anchor="_Toc42788332" w:history="1">
            <w:r w:rsidR="004D7484" w:rsidRPr="00E86ECC">
              <w:rPr>
                <w:rStyle w:val="Hyperlink"/>
                <w:noProof/>
              </w:rPr>
              <w:t>Option 2b</w:t>
            </w:r>
            <w:r w:rsidR="004D7484">
              <w:rPr>
                <w:noProof/>
                <w:webHidden/>
              </w:rPr>
              <w:tab/>
            </w:r>
            <w:r w:rsidR="004D7484">
              <w:rPr>
                <w:noProof/>
                <w:webHidden/>
              </w:rPr>
              <w:fldChar w:fldCharType="begin"/>
            </w:r>
            <w:r w:rsidR="004D7484">
              <w:rPr>
                <w:noProof/>
                <w:webHidden/>
              </w:rPr>
              <w:instrText xml:space="preserve"> PAGEREF _Toc42788332 \h </w:instrText>
            </w:r>
            <w:r w:rsidR="004D7484">
              <w:rPr>
                <w:noProof/>
                <w:webHidden/>
              </w:rPr>
            </w:r>
            <w:r w:rsidR="004D7484">
              <w:rPr>
                <w:noProof/>
                <w:webHidden/>
              </w:rPr>
              <w:fldChar w:fldCharType="separate"/>
            </w:r>
            <w:r w:rsidR="004D7484">
              <w:rPr>
                <w:noProof/>
                <w:webHidden/>
              </w:rPr>
              <w:t>4</w:t>
            </w:r>
            <w:r w:rsidR="004D7484">
              <w:rPr>
                <w:noProof/>
                <w:webHidden/>
              </w:rPr>
              <w:fldChar w:fldCharType="end"/>
            </w:r>
          </w:hyperlink>
        </w:p>
        <w:p w14:paraId="6F882478" w14:textId="68F23FB4" w:rsidR="004D7484" w:rsidRDefault="00CB4FCC">
          <w:pPr>
            <w:pStyle w:val="TOC1"/>
            <w:tabs>
              <w:tab w:val="right" w:leader="dot" w:pos="9350"/>
            </w:tabs>
            <w:rPr>
              <w:rFonts w:eastAsiaTheme="minorEastAsia"/>
              <w:b w:val="0"/>
              <w:bCs w:val="0"/>
              <w:i w:val="0"/>
              <w:iCs w:val="0"/>
              <w:noProof/>
            </w:rPr>
          </w:pPr>
          <w:hyperlink w:anchor="_Toc42788333" w:history="1">
            <w:r w:rsidR="004D7484" w:rsidRPr="00E86ECC">
              <w:rPr>
                <w:rStyle w:val="Hyperlink"/>
                <w:noProof/>
              </w:rPr>
              <w:t>Deployment Guide</w:t>
            </w:r>
            <w:r w:rsidR="004D7484">
              <w:rPr>
                <w:noProof/>
                <w:webHidden/>
              </w:rPr>
              <w:tab/>
            </w:r>
            <w:r w:rsidR="004D7484">
              <w:rPr>
                <w:noProof/>
                <w:webHidden/>
              </w:rPr>
              <w:fldChar w:fldCharType="begin"/>
            </w:r>
            <w:r w:rsidR="004D7484">
              <w:rPr>
                <w:noProof/>
                <w:webHidden/>
              </w:rPr>
              <w:instrText xml:space="preserve"> PAGEREF _Toc42788333 \h </w:instrText>
            </w:r>
            <w:r w:rsidR="004D7484">
              <w:rPr>
                <w:noProof/>
                <w:webHidden/>
              </w:rPr>
            </w:r>
            <w:r w:rsidR="004D7484">
              <w:rPr>
                <w:noProof/>
                <w:webHidden/>
              </w:rPr>
              <w:fldChar w:fldCharType="separate"/>
            </w:r>
            <w:r w:rsidR="004D7484">
              <w:rPr>
                <w:noProof/>
                <w:webHidden/>
              </w:rPr>
              <w:t>5</w:t>
            </w:r>
            <w:r w:rsidR="004D7484">
              <w:rPr>
                <w:noProof/>
                <w:webHidden/>
              </w:rPr>
              <w:fldChar w:fldCharType="end"/>
            </w:r>
          </w:hyperlink>
        </w:p>
        <w:p w14:paraId="54EBFD5D" w14:textId="1D0E24DB" w:rsidR="004D7484" w:rsidRDefault="00CB4FCC">
          <w:pPr>
            <w:pStyle w:val="TOC1"/>
            <w:tabs>
              <w:tab w:val="right" w:leader="dot" w:pos="9350"/>
            </w:tabs>
            <w:rPr>
              <w:rFonts w:eastAsiaTheme="minorEastAsia"/>
              <w:b w:val="0"/>
              <w:bCs w:val="0"/>
              <w:i w:val="0"/>
              <w:iCs w:val="0"/>
              <w:noProof/>
            </w:rPr>
          </w:pPr>
          <w:hyperlink w:anchor="_Toc42788334" w:history="1">
            <w:r w:rsidR="004D7484" w:rsidRPr="00E86ECC">
              <w:rPr>
                <w:rStyle w:val="Hyperlink"/>
                <w:noProof/>
              </w:rPr>
              <w:t>Type 1: Virtual</w:t>
            </w:r>
            <w:r w:rsidR="004D7484">
              <w:rPr>
                <w:noProof/>
                <w:webHidden/>
              </w:rPr>
              <w:tab/>
            </w:r>
            <w:r w:rsidR="004D7484">
              <w:rPr>
                <w:noProof/>
                <w:webHidden/>
              </w:rPr>
              <w:fldChar w:fldCharType="begin"/>
            </w:r>
            <w:r w:rsidR="004D7484">
              <w:rPr>
                <w:noProof/>
                <w:webHidden/>
              </w:rPr>
              <w:instrText xml:space="preserve"> PAGEREF _Toc42788334 \h </w:instrText>
            </w:r>
            <w:r w:rsidR="004D7484">
              <w:rPr>
                <w:noProof/>
                <w:webHidden/>
              </w:rPr>
            </w:r>
            <w:r w:rsidR="004D7484">
              <w:rPr>
                <w:noProof/>
                <w:webHidden/>
              </w:rPr>
              <w:fldChar w:fldCharType="separate"/>
            </w:r>
            <w:r w:rsidR="004D7484">
              <w:rPr>
                <w:noProof/>
                <w:webHidden/>
              </w:rPr>
              <w:t>6</w:t>
            </w:r>
            <w:r w:rsidR="004D7484">
              <w:rPr>
                <w:noProof/>
                <w:webHidden/>
              </w:rPr>
              <w:fldChar w:fldCharType="end"/>
            </w:r>
          </w:hyperlink>
        </w:p>
        <w:p w14:paraId="7C63B6AB" w14:textId="1BD8FC58" w:rsidR="004D7484" w:rsidRDefault="00CB4FCC">
          <w:pPr>
            <w:pStyle w:val="TOC2"/>
            <w:tabs>
              <w:tab w:val="right" w:leader="dot" w:pos="9350"/>
            </w:tabs>
            <w:rPr>
              <w:rFonts w:eastAsiaTheme="minorEastAsia"/>
              <w:b w:val="0"/>
              <w:bCs w:val="0"/>
              <w:noProof/>
              <w:sz w:val="24"/>
              <w:szCs w:val="24"/>
            </w:rPr>
          </w:pPr>
          <w:hyperlink w:anchor="_Toc42788335" w:history="1">
            <w:r w:rsidR="004D7484" w:rsidRPr="00E86ECC">
              <w:rPr>
                <w:rStyle w:val="Hyperlink"/>
                <w:noProof/>
              </w:rPr>
              <w:t>Pre-Requisites:</w:t>
            </w:r>
            <w:r w:rsidR="004D7484">
              <w:rPr>
                <w:noProof/>
                <w:webHidden/>
              </w:rPr>
              <w:tab/>
            </w:r>
            <w:r w:rsidR="004D7484">
              <w:rPr>
                <w:noProof/>
                <w:webHidden/>
              </w:rPr>
              <w:fldChar w:fldCharType="begin"/>
            </w:r>
            <w:r w:rsidR="004D7484">
              <w:rPr>
                <w:noProof/>
                <w:webHidden/>
              </w:rPr>
              <w:instrText xml:space="preserve"> PAGEREF _Toc42788335 \h </w:instrText>
            </w:r>
            <w:r w:rsidR="004D7484">
              <w:rPr>
                <w:noProof/>
                <w:webHidden/>
              </w:rPr>
            </w:r>
            <w:r w:rsidR="004D7484">
              <w:rPr>
                <w:noProof/>
                <w:webHidden/>
              </w:rPr>
              <w:fldChar w:fldCharType="separate"/>
            </w:r>
            <w:r w:rsidR="004D7484">
              <w:rPr>
                <w:noProof/>
                <w:webHidden/>
              </w:rPr>
              <w:t>7</w:t>
            </w:r>
            <w:r w:rsidR="004D7484">
              <w:rPr>
                <w:noProof/>
                <w:webHidden/>
              </w:rPr>
              <w:fldChar w:fldCharType="end"/>
            </w:r>
          </w:hyperlink>
        </w:p>
        <w:p w14:paraId="1863AED1" w14:textId="6B8A482B" w:rsidR="004D7484" w:rsidRDefault="00CB4FCC">
          <w:pPr>
            <w:pStyle w:val="TOC2"/>
            <w:tabs>
              <w:tab w:val="right" w:leader="dot" w:pos="9350"/>
            </w:tabs>
            <w:rPr>
              <w:rFonts w:eastAsiaTheme="minorEastAsia"/>
              <w:b w:val="0"/>
              <w:bCs w:val="0"/>
              <w:noProof/>
              <w:sz w:val="24"/>
              <w:szCs w:val="24"/>
            </w:rPr>
          </w:pPr>
          <w:hyperlink w:anchor="_Toc42788336" w:history="1">
            <w:r w:rsidR="004D7484" w:rsidRPr="00E86ECC">
              <w:rPr>
                <w:rStyle w:val="Hyperlink"/>
                <w:noProof/>
              </w:rPr>
              <w:t>CloudFormation Stack Launch</w:t>
            </w:r>
            <w:r w:rsidR="004D7484">
              <w:rPr>
                <w:noProof/>
                <w:webHidden/>
              </w:rPr>
              <w:tab/>
            </w:r>
            <w:r w:rsidR="004D7484">
              <w:rPr>
                <w:noProof/>
                <w:webHidden/>
              </w:rPr>
              <w:fldChar w:fldCharType="begin"/>
            </w:r>
            <w:r w:rsidR="004D7484">
              <w:rPr>
                <w:noProof/>
                <w:webHidden/>
              </w:rPr>
              <w:instrText xml:space="preserve"> PAGEREF _Toc42788336 \h </w:instrText>
            </w:r>
            <w:r w:rsidR="004D7484">
              <w:rPr>
                <w:noProof/>
                <w:webHidden/>
              </w:rPr>
            </w:r>
            <w:r w:rsidR="004D7484">
              <w:rPr>
                <w:noProof/>
                <w:webHidden/>
              </w:rPr>
              <w:fldChar w:fldCharType="separate"/>
            </w:r>
            <w:r w:rsidR="004D7484">
              <w:rPr>
                <w:noProof/>
                <w:webHidden/>
              </w:rPr>
              <w:t>8</w:t>
            </w:r>
            <w:r w:rsidR="004D7484">
              <w:rPr>
                <w:noProof/>
                <w:webHidden/>
              </w:rPr>
              <w:fldChar w:fldCharType="end"/>
            </w:r>
          </w:hyperlink>
        </w:p>
        <w:p w14:paraId="43364298" w14:textId="6FCA07F9" w:rsidR="004D7484" w:rsidRDefault="00CB4FCC">
          <w:pPr>
            <w:pStyle w:val="TOC2"/>
            <w:tabs>
              <w:tab w:val="right" w:leader="dot" w:pos="9350"/>
            </w:tabs>
            <w:rPr>
              <w:rFonts w:eastAsiaTheme="minorEastAsia"/>
              <w:b w:val="0"/>
              <w:bCs w:val="0"/>
              <w:noProof/>
              <w:sz w:val="24"/>
              <w:szCs w:val="24"/>
            </w:rPr>
          </w:pPr>
          <w:hyperlink w:anchor="_Toc42788337" w:history="1">
            <w:r w:rsidR="004D7484" w:rsidRPr="00E86ECC">
              <w:rPr>
                <w:rStyle w:val="Hyperlink"/>
                <w:noProof/>
              </w:rPr>
              <w:t>IMC Kit Configuration</w:t>
            </w:r>
            <w:r w:rsidR="004D7484">
              <w:rPr>
                <w:noProof/>
                <w:webHidden/>
              </w:rPr>
              <w:tab/>
            </w:r>
            <w:r w:rsidR="004D7484">
              <w:rPr>
                <w:noProof/>
                <w:webHidden/>
              </w:rPr>
              <w:fldChar w:fldCharType="begin"/>
            </w:r>
            <w:r w:rsidR="004D7484">
              <w:rPr>
                <w:noProof/>
                <w:webHidden/>
              </w:rPr>
              <w:instrText xml:space="preserve"> PAGEREF _Toc42788337 \h </w:instrText>
            </w:r>
            <w:r w:rsidR="004D7484">
              <w:rPr>
                <w:noProof/>
                <w:webHidden/>
              </w:rPr>
            </w:r>
            <w:r w:rsidR="004D7484">
              <w:rPr>
                <w:noProof/>
                <w:webHidden/>
              </w:rPr>
              <w:fldChar w:fldCharType="separate"/>
            </w:r>
            <w:r w:rsidR="004D7484">
              <w:rPr>
                <w:noProof/>
                <w:webHidden/>
              </w:rPr>
              <w:t>11</w:t>
            </w:r>
            <w:r w:rsidR="004D7484">
              <w:rPr>
                <w:noProof/>
                <w:webHidden/>
              </w:rPr>
              <w:fldChar w:fldCharType="end"/>
            </w:r>
          </w:hyperlink>
        </w:p>
        <w:p w14:paraId="13A5A3AD" w14:textId="6093C269" w:rsidR="004D7484" w:rsidRDefault="00CB4FCC">
          <w:pPr>
            <w:pStyle w:val="TOC2"/>
            <w:tabs>
              <w:tab w:val="right" w:leader="dot" w:pos="9350"/>
            </w:tabs>
            <w:rPr>
              <w:rFonts w:eastAsiaTheme="minorEastAsia"/>
              <w:b w:val="0"/>
              <w:bCs w:val="0"/>
              <w:noProof/>
              <w:sz w:val="24"/>
              <w:szCs w:val="24"/>
            </w:rPr>
          </w:pPr>
          <w:hyperlink w:anchor="_Toc42788338" w:history="1">
            <w:r w:rsidR="004D7484" w:rsidRPr="00E86ECC">
              <w:rPr>
                <w:rStyle w:val="Hyperlink"/>
                <w:noProof/>
              </w:rPr>
              <w:t>IMC Kit Operation</w:t>
            </w:r>
            <w:r w:rsidR="004D7484">
              <w:rPr>
                <w:noProof/>
                <w:webHidden/>
              </w:rPr>
              <w:tab/>
            </w:r>
            <w:r w:rsidR="004D7484">
              <w:rPr>
                <w:noProof/>
                <w:webHidden/>
              </w:rPr>
              <w:fldChar w:fldCharType="begin"/>
            </w:r>
            <w:r w:rsidR="004D7484">
              <w:rPr>
                <w:noProof/>
                <w:webHidden/>
              </w:rPr>
              <w:instrText xml:space="preserve"> PAGEREF _Toc42788338 \h </w:instrText>
            </w:r>
            <w:r w:rsidR="004D7484">
              <w:rPr>
                <w:noProof/>
                <w:webHidden/>
              </w:rPr>
            </w:r>
            <w:r w:rsidR="004D7484">
              <w:rPr>
                <w:noProof/>
                <w:webHidden/>
              </w:rPr>
              <w:fldChar w:fldCharType="separate"/>
            </w:r>
            <w:r w:rsidR="004D7484">
              <w:rPr>
                <w:noProof/>
                <w:webHidden/>
              </w:rPr>
              <w:t>13</w:t>
            </w:r>
            <w:r w:rsidR="004D7484">
              <w:rPr>
                <w:noProof/>
                <w:webHidden/>
              </w:rPr>
              <w:fldChar w:fldCharType="end"/>
            </w:r>
          </w:hyperlink>
        </w:p>
        <w:p w14:paraId="5484F13F" w14:textId="5DE676E3" w:rsidR="004D7484" w:rsidRDefault="00CB4FCC">
          <w:pPr>
            <w:pStyle w:val="TOC3"/>
            <w:tabs>
              <w:tab w:val="right" w:leader="dot" w:pos="9350"/>
            </w:tabs>
            <w:rPr>
              <w:rFonts w:eastAsiaTheme="minorEastAsia"/>
              <w:noProof/>
              <w:sz w:val="24"/>
              <w:szCs w:val="24"/>
            </w:rPr>
          </w:pPr>
          <w:hyperlink w:anchor="_Toc42788339" w:history="1">
            <w:r w:rsidR="004D7484" w:rsidRPr="00E86ECC">
              <w:rPr>
                <w:rStyle w:val="Hyperlink"/>
                <w:noProof/>
              </w:rPr>
              <w:t>View SiteWise Portal Data</w:t>
            </w:r>
            <w:r w:rsidR="004D7484">
              <w:rPr>
                <w:noProof/>
                <w:webHidden/>
              </w:rPr>
              <w:tab/>
            </w:r>
            <w:r w:rsidR="004D7484">
              <w:rPr>
                <w:noProof/>
                <w:webHidden/>
              </w:rPr>
              <w:fldChar w:fldCharType="begin"/>
            </w:r>
            <w:r w:rsidR="004D7484">
              <w:rPr>
                <w:noProof/>
                <w:webHidden/>
              </w:rPr>
              <w:instrText xml:space="preserve"> PAGEREF _Toc42788339 \h </w:instrText>
            </w:r>
            <w:r w:rsidR="004D7484">
              <w:rPr>
                <w:noProof/>
                <w:webHidden/>
              </w:rPr>
            </w:r>
            <w:r w:rsidR="004D7484">
              <w:rPr>
                <w:noProof/>
                <w:webHidden/>
              </w:rPr>
              <w:fldChar w:fldCharType="separate"/>
            </w:r>
            <w:r w:rsidR="004D7484">
              <w:rPr>
                <w:noProof/>
                <w:webHidden/>
              </w:rPr>
              <w:t>13</w:t>
            </w:r>
            <w:r w:rsidR="004D7484">
              <w:rPr>
                <w:noProof/>
                <w:webHidden/>
              </w:rPr>
              <w:fldChar w:fldCharType="end"/>
            </w:r>
          </w:hyperlink>
        </w:p>
        <w:p w14:paraId="0B27F015" w14:textId="479FCB64" w:rsidR="004D7484" w:rsidRDefault="00CB4FCC">
          <w:pPr>
            <w:pStyle w:val="TOC2"/>
            <w:tabs>
              <w:tab w:val="right" w:leader="dot" w:pos="9350"/>
            </w:tabs>
            <w:rPr>
              <w:rFonts w:eastAsiaTheme="minorEastAsia"/>
              <w:b w:val="0"/>
              <w:bCs w:val="0"/>
              <w:noProof/>
              <w:sz w:val="24"/>
              <w:szCs w:val="24"/>
            </w:rPr>
          </w:pPr>
          <w:hyperlink w:anchor="_Toc42788340" w:history="1">
            <w:r w:rsidR="004D7484" w:rsidRPr="00E86ECC">
              <w:rPr>
                <w:rStyle w:val="Hyperlink"/>
                <w:noProof/>
              </w:rPr>
              <w:t>Cleanup</w:t>
            </w:r>
            <w:r w:rsidR="004D7484">
              <w:rPr>
                <w:noProof/>
                <w:webHidden/>
              </w:rPr>
              <w:tab/>
            </w:r>
            <w:r w:rsidR="004D7484">
              <w:rPr>
                <w:noProof/>
                <w:webHidden/>
              </w:rPr>
              <w:fldChar w:fldCharType="begin"/>
            </w:r>
            <w:r w:rsidR="004D7484">
              <w:rPr>
                <w:noProof/>
                <w:webHidden/>
              </w:rPr>
              <w:instrText xml:space="preserve"> PAGEREF _Toc42788340 \h </w:instrText>
            </w:r>
            <w:r w:rsidR="004D7484">
              <w:rPr>
                <w:noProof/>
                <w:webHidden/>
              </w:rPr>
            </w:r>
            <w:r w:rsidR="004D7484">
              <w:rPr>
                <w:noProof/>
                <w:webHidden/>
              </w:rPr>
              <w:fldChar w:fldCharType="separate"/>
            </w:r>
            <w:r w:rsidR="004D7484">
              <w:rPr>
                <w:noProof/>
                <w:webHidden/>
              </w:rPr>
              <w:t>14</w:t>
            </w:r>
            <w:r w:rsidR="004D7484">
              <w:rPr>
                <w:noProof/>
                <w:webHidden/>
              </w:rPr>
              <w:fldChar w:fldCharType="end"/>
            </w:r>
          </w:hyperlink>
        </w:p>
        <w:p w14:paraId="16320237" w14:textId="78EDF69E" w:rsidR="004D7484" w:rsidRDefault="00CB4FCC">
          <w:pPr>
            <w:pStyle w:val="TOC2"/>
            <w:tabs>
              <w:tab w:val="right" w:leader="dot" w:pos="9350"/>
            </w:tabs>
            <w:rPr>
              <w:rFonts w:eastAsiaTheme="minorEastAsia"/>
              <w:b w:val="0"/>
              <w:bCs w:val="0"/>
              <w:noProof/>
              <w:sz w:val="24"/>
              <w:szCs w:val="24"/>
            </w:rPr>
          </w:pPr>
          <w:hyperlink w:anchor="_Toc42788341" w:history="1">
            <w:r w:rsidR="004D7484" w:rsidRPr="00E86ECC">
              <w:rPr>
                <w:rStyle w:val="Hyperlink"/>
                <w:noProof/>
              </w:rPr>
              <w:t>FAQs</w:t>
            </w:r>
            <w:r w:rsidR="004D7484">
              <w:rPr>
                <w:noProof/>
                <w:webHidden/>
              </w:rPr>
              <w:tab/>
            </w:r>
            <w:r w:rsidR="004D7484">
              <w:rPr>
                <w:noProof/>
                <w:webHidden/>
              </w:rPr>
              <w:fldChar w:fldCharType="begin"/>
            </w:r>
            <w:r w:rsidR="004D7484">
              <w:rPr>
                <w:noProof/>
                <w:webHidden/>
              </w:rPr>
              <w:instrText xml:space="preserve"> PAGEREF _Toc42788341 \h </w:instrText>
            </w:r>
            <w:r w:rsidR="004D7484">
              <w:rPr>
                <w:noProof/>
                <w:webHidden/>
              </w:rPr>
            </w:r>
            <w:r w:rsidR="004D7484">
              <w:rPr>
                <w:noProof/>
                <w:webHidden/>
              </w:rPr>
              <w:fldChar w:fldCharType="separate"/>
            </w:r>
            <w:r w:rsidR="004D7484">
              <w:rPr>
                <w:noProof/>
                <w:webHidden/>
              </w:rPr>
              <w:t>15</w:t>
            </w:r>
            <w:r w:rsidR="004D7484">
              <w:rPr>
                <w:noProof/>
                <w:webHidden/>
              </w:rPr>
              <w:fldChar w:fldCharType="end"/>
            </w:r>
          </w:hyperlink>
        </w:p>
        <w:p w14:paraId="178BAE62" w14:textId="7F86B48A" w:rsidR="004D7484" w:rsidRDefault="00CB4FCC">
          <w:pPr>
            <w:pStyle w:val="TOC2"/>
            <w:tabs>
              <w:tab w:val="right" w:leader="dot" w:pos="9350"/>
            </w:tabs>
            <w:rPr>
              <w:rFonts w:eastAsiaTheme="minorEastAsia"/>
              <w:b w:val="0"/>
              <w:bCs w:val="0"/>
              <w:noProof/>
              <w:sz w:val="24"/>
              <w:szCs w:val="24"/>
            </w:rPr>
          </w:pPr>
          <w:hyperlink w:anchor="_Toc42788342" w:history="1">
            <w:r w:rsidR="004D7484" w:rsidRPr="00E86ECC">
              <w:rPr>
                <w:rStyle w:val="Hyperlink"/>
                <w:noProof/>
              </w:rPr>
              <w:t>Troubleshooting</w:t>
            </w:r>
            <w:r w:rsidR="004D7484">
              <w:rPr>
                <w:noProof/>
                <w:webHidden/>
              </w:rPr>
              <w:tab/>
            </w:r>
            <w:r w:rsidR="004D7484">
              <w:rPr>
                <w:noProof/>
                <w:webHidden/>
              </w:rPr>
              <w:fldChar w:fldCharType="begin"/>
            </w:r>
            <w:r w:rsidR="004D7484">
              <w:rPr>
                <w:noProof/>
                <w:webHidden/>
              </w:rPr>
              <w:instrText xml:space="preserve"> PAGEREF _Toc42788342 \h </w:instrText>
            </w:r>
            <w:r w:rsidR="004D7484">
              <w:rPr>
                <w:noProof/>
                <w:webHidden/>
              </w:rPr>
            </w:r>
            <w:r w:rsidR="004D7484">
              <w:rPr>
                <w:noProof/>
                <w:webHidden/>
              </w:rPr>
              <w:fldChar w:fldCharType="separate"/>
            </w:r>
            <w:r w:rsidR="004D7484">
              <w:rPr>
                <w:noProof/>
                <w:webHidden/>
              </w:rPr>
              <w:t>16</w:t>
            </w:r>
            <w:r w:rsidR="004D7484">
              <w:rPr>
                <w:noProof/>
                <w:webHidden/>
              </w:rPr>
              <w:fldChar w:fldCharType="end"/>
            </w:r>
          </w:hyperlink>
        </w:p>
        <w:p w14:paraId="64AD9421" w14:textId="7FAA9EBE" w:rsidR="004D7484" w:rsidRDefault="00CB4FCC">
          <w:pPr>
            <w:pStyle w:val="TOC1"/>
            <w:tabs>
              <w:tab w:val="right" w:leader="dot" w:pos="9350"/>
            </w:tabs>
            <w:rPr>
              <w:rFonts w:eastAsiaTheme="minorEastAsia"/>
              <w:b w:val="0"/>
              <w:bCs w:val="0"/>
              <w:i w:val="0"/>
              <w:iCs w:val="0"/>
              <w:noProof/>
            </w:rPr>
          </w:pPr>
          <w:hyperlink w:anchor="_Toc42788343" w:history="1">
            <w:r w:rsidR="004D7484" w:rsidRPr="00E86ECC">
              <w:rPr>
                <w:rStyle w:val="Hyperlink"/>
                <w:noProof/>
              </w:rPr>
              <w:t>Physical - Greenfield</w:t>
            </w:r>
            <w:r w:rsidR="004D7484">
              <w:rPr>
                <w:noProof/>
                <w:webHidden/>
              </w:rPr>
              <w:tab/>
            </w:r>
            <w:r w:rsidR="004D7484">
              <w:rPr>
                <w:noProof/>
                <w:webHidden/>
              </w:rPr>
              <w:fldChar w:fldCharType="begin"/>
            </w:r>
            <w:r w:rsidR="004D7484">
              <w:rPr>
                <w:noProof/>
                <w:webHidden/>
              </w:rPr>
              <w:instrText xml:space="preserve"> PAGEREF _Toc42788343 \h </w:instrText>
            </w:r>
            <w:r w:rsidR="004D7484">
              <w:rPr>
                <w:noProof/>
                <w:webHidden/>
              </w:rPr>
            </w:r>
            <w:r w:rsidR="004D7484">
              <w:rPr>
                <w:noProof/>
                <w:webHidden/>
              </w:rPr>
              <w:fldChar w:fldCharType="separate"/>
            </w:r>
            <w:r w:rsidR="004D7484">
              <w:rPr>
                <w:noProof/>
                <w:webHidden/>
              </w:rPr>
              <w:t>17</w:t>
            </w:r>
            <w:r w:rsidR="004D7484">
              <w:rPr>
                <w:noProof/>
                <w:webHidden/>
              </w:rPr>
              <w:fldChar w:fldCharType="end"/>
            </w:r>
          </w:hyperlink>
        </w:p>
        <w:p w14:paraId="7218AE78" w14:textId="49FF0CCF" w:rsidR="004D7484" w:rsidRDefault="00CB4FCC">
          <w:pPr>
            <w:pStyle w:val="TOC1"/>
            <w:tabs>
              <w:tab w:val="right" w:leader="dot" w:pos="9350"/>
            </w:tabs>
            <w:rPr>
              <w:rFonts w:eastAsiaTheme="minorEastAsia"/>
              <w:b w:val="0"/>
              <w:bCs w:val="0"/>
              <w:i w:val="0"/>
              <w:iCs w:val="0"/>
              <w:noProof/>
            </w:rPr>
          </w:pPr>
          <w:hyperlink w:anchor="_Toc42788344" w:history="1">
            <w:r w:rsidR="004D7484" w:rsidRPr="00E86ECC">
              <w:rPr>
                <w:rStyle w:val="Hyperlink"/>
                <w:noProof/>
              </w:rPr>
              <w:t>Physical - Brownfield</w:t>
            </w:r>
            <w:r w:rsidR="004D7484">
              <w:rPr>
                <w:noProof/>
                <w:webHidden/>
              </w:rPr>
              <w:tab/>
            </w:r>
            <w:r w:rsidR="004D7484">
              <w:rPr>
                <w:noProof/>
                <w:webHidden/>
              </w:rPr>
              <w:fldChar w:fldCharType="begin"/>
            </w:r>
            <w:r w:rsidR="004D7484">
              <w:rPr>
                <w:noProof/>
                <w:webHidden/>
              </w:rPr>
              <w:instrText xml:space="preserve"> PAGEREF _Toc42788344 \h </w:instrText>
            </w:r>
            <w:r w:rsidR="004D7484">
              <w:rPr>
                <w:noProof/>
                <w:webHidden/>
              </w:rPr>
            </w:r>
            <w:r w:rsidR="004D7484">
              <w:rPr>
                <w:noProof/>
                <w:webHidden/>
              </w:rPr>
              <w:fldChar w:fldCharType="separate"/>
            </w:r>
            <w:r w:rsidR="004D7484">
              <w:rPr>
                <w:noProof/>
                <w:webHidden/>
              </w:rPr>
              <w:t>18</w:t>
            </w:r>
            <w:r w:rsidR="004D7484">
              <w:rPr>
                <w:noProof/>
                <w:webHidden/>
              </w:rPr>
              <w:fldChar w:fldCharType="end"/>
            </w:r>
          </w:hyperlink>
        </w:p>
        <w:p w14:paraId="37EA34CB" w14:textId="3702D222" w:rsidR="004D7484" w:rsidRDefault="00CB4FCC">
          <w:pPr>
            <w:pStyle w:val="TOC1"/>
            <w:tabs>
              <w:tab w:val="right" w:leader="dot" w:pos="9350"/>
            </w:tabs>
            <w:rPr>
              <w:rFonts w:eastAsiaTheme="minorEastAsia"/>
              <w:b w:val="0"/>
              <w:bCs w:val="0"/>
              <w:i w:val="0"/>
              <w:iCs w:val="0"/>
              <w:noProof/>
            </w:rPr>
          </w:pPr>
          <w:hyperlink w:anchor="_Toc42788345" w:history="1">
            <w:r w:rsidR="004D7484" w:rsidRPr="00E86ECC">
              <w:rPr>
                <w:rStyle w:val="Hyperlink"/>
                <w:noProof/>
              </w:rPr>
              <w:t>Appendix</w:t>
            </w:r>
            <w:r w:rsidR="004D7484">
              <w:rPr>
                <w:noProof/>
                <w:webHidden/>
              </w:rPr>
              <w:tab/>
            </w:r>
            <w:r w:rsidR="004D7484">
              <w:rPr>
                <w:noProof/>
                <w:webHidden/>
              </w:rPr>
              <w:fldChar w:fldCharType="begin"/>
            </w:r>
            <w:r w:rsidR="004D7484">
              <w:rPr>
                <w:noProof/>
                <w:webHidden/>
              </w:rPr>
              <w:instrText xml:space="preserve"> PAGEREF _Toc42788345 \h </w:instrText>
            </w:r>
            <w:r w:rsidR="004D7484">
              <w:rPr>
                <w:noProof/>
                <w:webHidden/>
              </w:rPr>
            </w:r>
            <w:r w:rsidR="004D7484">
              <w:rPr>
                <w:noProof/>
                <w:webHidden/>
              </w:rPr>
              <w:fldChar w:fldCharType="separate"/>
            </w:r>
            <w:r w:rsidR="004D7484">
              <w:rPr>
                <w:noProof/>
                <w:webHidden/>
              </w:rPr>
              <w:t>19</w:t>
            </w:r>
            <w:r w:rsidR="004D7484">
              <w:rPr>
                <w:noProof/>
                <w:webHidden/>
              </w:rPr>
              <w:fldChar w:fldCharType="end"/>
            </w:r>
          </w:hyperlink>
        </w:p>
        <w:p w14:paraId="2EF82BAF" w14:textId="029E99C7" w:rsidR="004D7484" w:rsidRDefault="00CB4FCC">
          <w:pPr>
            <w:pStyle w:val="TOC2"/>
            <w:tabs>
              <w:tab w:val="right" w:leader="dot" w:pos="9350"/>
            </w:tabs>
            <w:rPr>
              <w:rFonts w:eastAsiaTheme="minorEastAsia"/>
              <w:b w:val="0"/>
              <w:bCs w:val="0"/>
              <w:noProof/>
              <w:sz w:val="24"/>
              <w:szCs w:val="24"/>
            </w:rPr>
          </w:pPr>
          <w:hyperlink w:anchor="_Toc42788346" w:history="1">
            <w:r w:rsidR="004D7484" w:rsidRPr="00E86ECC">
              <w:rPr>
                <w:rStyle w:val="Hyperlink"/>
                <w:noProof/>
              </w:rPr>
              <w:t>Artifacts</w:t>
            </w:r>
            <w:r w:rsidR="004D7484">
              <w:rPr>
                <w:noProof/>
                <w:webHidden/>
              </w:rPr>
              <w:tab/>
            </w:r>
            <w:r w:rsidR="004D7484">
              <w:rPr>
                <w:noProof/>
                <w:webHidden/>
              </w:rPr>
              <w:fldChar w:fldCharType="begin"/>
            </w:r>
            <w:r w:rsidR="004D7484">
              <w:rPr>
                <w:noProof/>
                <w:webHidden/>
              </w:rPr>
              <w:instrText xml:space="preserve"> PAGEREF _Toc42788346 \h </w:instrText>
            </w:r>
            <w:r w:rsidR="004D7484">
              <w:rPr>
                <w:noProof/>
                <w:webHidden/>
              </w:rPr>
            </w:r>
            <w:r w:rsidR="004D7484">
              <w:rPr>
                <w:noProof/>
                <w:webHidden/>
              </w:rPr>
              <w:fldChar w:fldCharType="separate"/>
            </w:r>
            <w:r w:rsidR="004D7484">
              <w:rPr>
                <w:noProof/>
                <w:webHidden/>
              </w:rPr>
              <w:t>19</w:t>
            </w:r>
            <w:r w:rsidR="004D7484">
              <w:rPr>
                <w:noProof/>
                <w:webHidden/>
              </w:rPr>
              <w:fldChar w:fldCharType="end"/>
            </w:r>
          </w:hyperlink>
        </w:p>
        <w:p w14:paraId="2EAF9334" w14:textId="7CEE64EF" w:rsidR="00FC4C22" w:rsidRDefault="00FC4C22">
          <w:r>
            <w:rPr>
              <w:b/>
              <w:bCs/>
              <w:noProof/>
            </w:rPr>
            <w:fldChar w:fldCharType="end"/>
          </w:r>
        </w:p>
      </w:sdtContent>
    </w:sdt>
    <w:p w14:paraId="79F3983B" w14:textId="77777777" w:rsidR="00FC4C22" w:rsidRPr="00FC4C22" w:rsidRDefault="00FC4C22" w:rsidP="00FC4C22">
      <w:pPr>
        <w:rPr>
          <w:rFonts w:asciiTheme="majorHAnsi" w:hAnsiTheme="majorHAnsi" w:cstheme="majorHAnsi"/>
        </w:rPr>
      </w:pPr>
    </w:p>
    <w:p w14:paraId="11240BAB" w14:textId="77777777" w:rsidR="00FC4C22" w:rsidRPr="00FC4C22" w:rsidRDefault="00FC4C22" w:rsidP="00FC4C22">
      <w:pPr>
        <w:rPr>
          <w:rFonts w:asciiTheme="majorHAnsi" w:hAnsiTheme="majorHAnsi" w:cstheme="majorHAnsi"/>
        </w:rPr>
      </w:pPr>
    </w:p>
    <w:p w14:paraId="5DA3C69C" w14:textId="77777777" w:rsidR="00FC4C22" w:rsidRDefault="00FC4C22" w:rsidP="00FC4C22">
      <w:pPr>
        <w:rPr>
          <w:rFonts w:asciiTheme="majorHAnsi" w:hAnsiTheme="majorHAnsi" w:cstheme="majorHAnsi"/>
        </w:rPr>
      </w:pPr>
    </w:p>
    <w:p w14:paraId="5B920662" w14:textId="77777777" w:rsidR="00E121B6" w:rsidRDefault="00E121B6">
      <w:pPr>
        <w:rPr>
          <w:ins w:id="0" w:author="Thomas Cummins" w:date="2020-06-11T11:40:00Z"/>
          <w:rFonts w:asciiTheme="majorHAnsi" w:eastAsiaTheme="majorEastAsia" w:hAnsiTheme="majorHAnsi" w:cstheme="majorBidi"/>
          <w:color w:val="2F5496" w:themeColor="accent1" w:themeShade="BF"/>
          <w:sz w:val="32"/>
          <w:szCs w:val="32"/>
        </w:rPr>
      </w:pPr>
      <w:ins w:id="1" w:author="Thomas Cummins" w:date="2020-06-11T11:40:00Z">
        <w:r>
          <w:br w:type="page"/>
        </w:r>
      </w:ins>
    </w:p>
    <w:p w14:paraId="2EE058E4" w14:textId="6AB92374" w:rsidR="00FC4C22" w:rsidRPr="00FC4C22" w:rsidRDefault="00FC4C22" w:rsidP="00FC4C22">
      <w:pPr>
        <w:pStyle w:val="Heading1"/>
      </w:pPr>
      <w:bookmarkStart w:id="2" w:name="_Artifacts"/>
      <w:bookmarkStart w:id="3" w:name="_Toc42788327"/>
      <w:bookmarkEnd w:id="2"/>
      <w:r w:rsidRPr="00FC4C22">
        <w:lastRenderedPageBreak/>
        <w:t>Industrial Machine Connectivity QuickStart Getting Started Guide</w:t>
      </w:r>
      <w:bookmarkEnd w:id="3"/>
    </w:p>
    <w:p w14:paraId="6FBEFE63" w14:textId="77777777" w:rsidR="00FC4C22" w:rsidRPr="00FC4C22" w:rsidRDefault="00FC4C22" w:rsidP="00FC4C22">
      <w:pPr>
        <w:rPr>
          <w:rFonts w:asciiTheme="majorHAnsi" w:hAnsiTheme="majorHAnsi" w:cstheme="majorHAnsi"/>
        </w:rPr>
      </w:pPr>
    </w:p>
    <w:p w14:paraId="0D321AD2" w14:textId="50550C9C"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The Industrial Machine Connectivity (IMC) kit enables connecting industrial assets into AWS cloud services along with visualizing data using AWS IoT SiteWise Monitor, as well as QuickSight dashboards. </w:t>
      </w:r>
      <w:r w:rsidR="00E204B2">
        <w:rPr>
          <w:rFonts w:asciiTheme="majorHAnsi" w:hAnsiTheme="majorHAnsi" w:cstheme="majorHAnsi"/>
        </w:rPr>
        <w:t xml:space="preserve">This kit integrates with AWS IoT Partner edge software such as Inductive </w:t>
      </w:r>
      <w:ins w:id="4" w:author="Thomas Cummins" w:date="2020-06-11T11:37:00Z">
        <w:r w:rsidR="00F745A3">
          <w:rPr>
            <w:rFonts w:asciiTheme="majorHAnsi" w:hAnsiTheme="majorHAnsi" w:cstheme="majorHAnsi"/>
          </w:rPr>
          <w:t>Automation’s</w:t>
        </w:r>
      </w:ins>
      <w:r w:rsidR="00E204B2">
        <w:rPr>
          <w:rFonts w:asciiTheme="majorHAnsi" w:hAnsiTheme="majorHAnsi" w:cstheme="majorHAnsi"/>
        </w:rPr>
        <w:t xml:space="preserve"> Ignition Server and PTC’s KEPServerEX. These partner edge software applications handle the industrial protocol translation from the PLCs, other devices, historians and SCADA systems they connect to. The IMC architecture integrates both the data collected by the edge software applications and the asset model hierarchy that they maintain.</w:t>
      </w:r>
    </w:p>
    <w:p w14:paraId="563BB1B2" w14:textId="77777777" w:rsidR="00FC4C22" w:rsidRPr="00FC4C22" w:rsidRDefault="00FC4C22" w:rsidP="00FC4C22">
      <w:pPr>
        <w:rPr>
          <w:rFonts w:asciiTheme="majorHAnsi" w:hAnsiTheme="majorHAnsi" w:cstheme="majorHAnsi"/>
        </w:rPr>
      </w:pPr>
    </w:p>
    <w:p w14:paraId="4B1CD779" w14:textId="13AA0737" w:rsidR="00FC4C22" w:rsidRPr="00FC4C22" w:rsidRDefault="00FC4C22" w:rsidP="00FC4C22">
      <w:pPr>
        <w:rPr>
          <w:rFonts w:asciiTheme="majorHAnsi" w:hAnsiTheme="majorHAnsi" w:cstheme="majorHAnsi"/>
        </w:rPr>
      </w:pPr>
      <w:r w:rsidRPr="00FC4C22">
        <w:rPr>
          <w:rFonts w:asciiTheme="majorHAnsi" w:hAnsiTheme="majorHAnsi" w:cstheme="majorHAnsi"/>
        </w:rPr>
        <w:t xml:space="preserve">A key component of this kit is the Asset Model Converter (AMC). The AMC is a </w:t>
      </w:r>
      <w:r w:rsidR="00E204B2">
        <w:rPr>
          <w:rFonts w:asciiTheme="majorHAnsi" w:hAnsiTheme="majorHAnsi" w:cstheme="majorHAnsi"/>
        </w:rPr>
        <w:t xml:space="preserve">serverless, </w:t>
      </w:r>
      <w:r w:rsidRPr="00FC4C22">
        <w:rPr>
          <w:rFonts w:asciiTheme="majorHAnsi" w:hAnsiTheme="majorHAnsi" w:cstheme="majorHAnsi"/>
        </w:rPr>
        <w:t xml:space="preserve">module-based framework supporting mapping ISV edge-based asset modeling conventions into AWS IoT SiteWise. </w:t>
      </w:r>
    </w:p>
    <w:p w14:paraId="2C8326AF" w14:textId="77777777" w:rsidR="00FC4C22" w:rsidRPr="00FC4C22" w:rsidRDefault="00FC4C22" w:rsidP="00FC4C22">
      <w:pPr>
        <w:rPr>
          <w:rFonts w:asciiTheme="majorHAnsi" w:hAnsiTheme="majorHAnsi" w:cstheme="majorHAnsi"/>
        </w:rPr>
      </w:pPr>
    </w:p>
    <w:p w14:paraId="3E6FC65D" w14:textId="77777777" w:rsidR="00FC4C22" w:rsidRPr="00FC4C22" w:rsidRDefault="00FC4C22" w:rsidP="00FC4C22">
      <w:pPr>
        <w:rPr>
          <w:rFonts w:asciiTheme="majorHAnsi" w:hAnsiTheme="majorHAnsi" w:cstheme="majorHAnsi"/>
        </w:rPr>
      </w:pPr>
      <w:r w:rsidRPr="00FC4C22">
        <w:rPr>
          <w:rFonts w:asciiTheme="majorHAnsi" w:hAnsiTheme="majorHAnsi" w:cstheme="majorHAnsi"/>
        </w:rPr>
        <w:t>Currently as part of this kit, we provide sample modules for:</w:t>
      </w:r>
    </w:p>
    <w:p w14:paraId="6119BFDD" w14:textId="77777777" w:rsidR="00FC4C22" w:rsidRPr="00FC4C22" w:rsidRDefault="00FC4C22" w:rsidP="00FC4C22">
      <w:pPr>
        <w:rPr>
          <w:rFonts w:asciiTheme="majorHAnsi" w:hAnsiTheme="majorHAnsi" w:cstheme="majorHAnsi"/>
        </w:rPr>
      </w:pPr>
      <w:r w:rsidRPr="00FC4C22">
        <w:rPr>
          <w:rFonts w:asciiTheme="majorHAnsi" w:hAnsiTheme="majorHAnsi" w:cstheme="majorHAnsi"/>
        </w:rPr>
        <w:t>•</w:t>
      </w:r>
      <w:r w:rsidRPr="00FC4C22">
        <w:rPr>
          <w:rFonts w:asciiTheme="majorHAnsi" w:hAnsiTheme="majorHAnsi" w:cstheme="majorHAnsi"/>
        </w:rPr>
        <w:tab/>
        <w:t>Inductive Automation (Ignition Server)</w:t>
      </w:r>
    </w:p>
    <w:p w14:paraId="33E27892" w14:textId="7CE38059" w:rsidR="00FC4C22" w:rsidRDefault="00FC4C22" w:rsidP="00FC4C22">
      <w:pPr>
        <w:rPr>
          <w:rFonts w:asciiTheme="majorHAnsi" w:hAnsiTheme="majorHAnsi" w:cstheme="majorHAnsi"/>
        </w:rPr>
      </w:pPr>
      <w:r w:rsidRPr="00FC4C22">
        <w:rPr>
          <w:rFonts w:asciiTheme="majorHAnsi" w:hAnsiTheme="majorHAnsi" w:cstheme="majorHAnsi"/>
        </w:rPr>
        <w:t>•</w:t>
      </w:r>
      <w:r w:rsidRPr="00FC4C22">
        <w:rPr>
          <w:rFonts w:asciiTheme="majorHAnsi" w:hAnsiTheme="majorHAnsi" w:cstheme="majorHAnsi"/>
        </w:rPr>
        <w:tab/>
        <w:t>PTC (KepServer)</w:t>
      </w:r>
    </w:p>
    <w:p w14:paraId="3EBFDF74" w14:textId="61EC2833" w:rsidR="00E204B2" w:rsidRDefault="00E204B2" w:rsidP="00FC4C22">
      <w:pPr>
        <w:rPr>
          <w:rFonts w:asciiTheme="majorHAnsi" w:hAnsiTheme="majorHAnsi" w:cstheme="majorHAnsi"/>
        </w:rPr>
      </w:pPr>
    </w:p>
    <w:p w14:paraId="3BCF1C2C" w14:textId="02995B6D" w:rsidR="00E204B2" w:rsidRDefault="00E204B2" w:rsidP="00FC4C22">
      <w:pPr>
        <w:rPr>
          <w:rFonts w:asciiTheme="majorHAnsi" w:hAnsiTheme="majorHAnsi" w:cstheme="majorHAnsi"/>
        </w:rPr>
      </w:pPr>
      <w:r>
        <w:rPr>
          <w:rFonts w:asciiTheme="majorHAnsi" w:hAnsiTheme="majorHAnsi" w:cstheme="majorHAnsi"/>
        </w:rPr>
        <w:t xml:space="preserve">The AMC will ingest the edge software’s (i.e. Ignition or </w:t>
      </w:r>
      <w:proofErr w:type="spellStart"/>
      <w:r w:rsidR="00F745A3">
        <w:rPr>
          <w:rFonts w:asciiTheme="majorHAnsi" w:hAnsiTheme="majorHAnsi" w:cstheme="majorHAnsi"/>
        </w:rPr>
        <w:t>KEPS</w:t>
      </w:r>
      <w:ins w:id="5" w:author="Thomas Cummins" w:date="2020-06-11T11:37:00Z">
        <w:r w:rsidR="00F745A3">
          <w:rPr>
            <w:rFonts w:asciiTheme="majorHAnsi" w:hAnsiTheme="majorHAnsi" w:cstheme="majorHAnsi"/>
          </w:rPr>
          <w:t>e</w:t>
        </w:r>
      </w:ins>
      <w:r w:rsidR="00F745A3">
        <w:rPr>
          <w:rFonts w:asciiTheme="majorHAnsi" w:hAnsiTheme="majorHAnsi" w:cstheme="majorHAnsi"/>
        </w:rPr>
        <w:t>rverEX</w:t>
      </w:r>
      <w:proofErr w:type="spellEnd"/>
      <w:r>
        <w:rPr>
          <w:rFonts w:asciiTheme="majorHAnsi" w:hAnsiTheme="majorHAnsi" w:cstheme="majorHAnsi"/>
        </w:rPr>
        <w:t>) native asset model definition file(s) and automatically provision the matching asset hierarchy within AWS IoT SiteWise. This automatic mapping enables application builders, whether they be customer’s own developers, SIs, GSIs or AWS ProServe team, to have immediate access to the customer’s asset hierarchy within a managed service in the AWS Cloud (AWS IoT SiteWise).</w:t>
      </w:r>
    </w:p>
    <w:p w14:paraId="2B41F605" w14:textId="1C87F70F" w:rsidR="00E204B2" w:rsidRDefault="00E204B2" w:rsidP="00FC4C22">
      <w:pPr>
        <w:rPr>
          <w:rFonts w:asciiTheme="majorHAnsi" w:hAnsiTheme="majorHAnsi" w:cstheme="majorHAnsi"/>
        </w:rPr>
      </w:pPr>
    </w:p>
    <w:p w14:paraId="271DBABD" w14:textId="5C620B90" w:rsidR="00E204B2" w:rsidRPr="00FC4C22" w:rsidRDefault="00E204B2" w:rsidP="00FC4C22">
      <w:pPr>
        <w:rPr>
          <w:rFonts w:asciiTheme="majorHAnsi" w:hAnsiTheme="majorHAnsi" w:cstheme="majorHAnsi"/>
        </w:rPr>
      </w:pPr>
      <w:r>
        <w:rPr>
          <w:rFonts w:asciiTheme="majorHAnsi" w:hAnsiTheme="majorHAnsi" w:cstheme="majorHAnsi"/>
        </w:rPr>
        <w:t>The objective of the IMC kit is to accelerate industrial machine connectivity to the AWS cloud so solution builder teams can demonstrate real business value to customers faster and with lower integration cost and effort than is currently possible.</w:t>
      </w:r>
    </w:p>
    <w:p w14:paraId="1238597A" w14:textId="299AF3E9" w:rsidR="00FC4C22" w:rsidRDefault="00FC4C22" w:rsidP="00FC4C22">
      <w:pPr>
        <w:rPr>
          <w:rFonts w:asciiTheme="majorHAnsi" w:hAnsiTheme="majorHAnsi" w:cstheme="majorHAnsi"/>
        </w:rPr>
      </w:pPr>
    </w:p>
    <w:p w14:paraId="08408415" w14:textId="77777777" w:rsidR="00E121B6" w:rsidRDefault="00E121B6">
      <w:pPr>
        <w:rPr>
          <w:ins w:id="6" w:author="Thomas Cummins" w:date="2020-06-11T11:40:00Z"/>
          <w:rFonts w:asciiTheme="majorHAnsi" w:eastAsiaTheme="majorEastAsia" w:hAnsiTheme="majorHAnsi" w:cstheme="majorBidi"/>
          <w:color w:val="2F5496" w:themeColor="accent1" w:themeShade="BF"/>
          <w:sz w:val="32"/>
          <w:szCs w:val="32"/>
        </w:rPr>
      </w:pPr>
      <w:ins w:id="7" w:author="Thomas Cummins" w:date="2020-06-11T11:40:00Z">
        <w:r>
          <w:br w:type="page"/>
        </w:r>
      </w:ins>
    </w:p>
    <w:p w14:paraId="16CD4808" w14:textId="78E51AC2" w:rsidR="00FC4C22" w:rsidRDefault="00FC4C22" w:rsidP="00FC4C22">
      <w:pPr>
        <w:pStyle w:val="Heading1"/>
      </w:pPr>
      <w:bookmarkStart w:id="8" w:name="_Toc42788328"/>
      <w:r w:rsidRPr="00FC4C22">
        <w:lastRenderedPageBreak/>
        <w:t>Deployment Types</w:t>
      </w:r>
      <w:bookmarkEnd w:id="8"/>
    </w:p>
    <w:p w14:paraId="1D5E827C" w14:textId="7F17EE8D" w:rsidR="0039642A" w:rsidRDefault="001023D0" w:rsidP="00FC4C22">
      <w:r>
        <w:t xml:space="preserve">The IMC kit can be deployed in </w:t>
      </w:r>
      <w:r w:rsidR="0039642A">
        <w:t>3</w:t>
      </w:r>
      <w:r>
        <w:t xml:space="preserve"> </w:t>
      </w:r>
      <w:r w:rsidR="0039642A">
        <w:t>configurations:</w:t>
      </w:r>
    </w:p>
    <w:p w14:paraId="58B9B49B" w14:textId="77777777" w:rsidR="0039642A" w:rsidRDefault="0039642A" w:rsidP="0039642A">
      <w:pPr>
        <w:pStyle w:val="ListParagraph"/>
        <w:numPr>
          <w:ilvl w:val="0"/>
          <w:numId w:val="14"/>
        </w:numPr>
      </w:pPr>
      <w:r>
        <w:t xml:space="preserve">Virtual: </w:t>
      </w:r>
    </w:p>
    <w:p w14:paraId="5427A510" w14:textId="0D153B87" w:rsidR="0039642A" w:rsidRDefault="0039642A" w:rsidP="00F745A3">
      <w:pPr>
        <w:pStyle w:val="ListParagraph"/>
        <w:numPr>
          <w:ilvl w:val="1"/>
          <w:numId w:val="14"/>
        </w:numPr>
      </w:pPr>
      <w:r w:rsidRPr="00F745A3">
        <w:rPr>
          <w:b/>
          <w:bCs/>
          <w:u w:val="single"/>
        </w:rPr>
        <w:t>Type 1</w:t>
      </w:r>
      <w:r>
        <w:t xml:space="preserve">: Virtual: The virtual deployment is intended for demonstration, training and </w:t>
      </w:r>
      <w:ins w:id="9" w:author="Thomas Cummins" w:date="2020-06-11T11:37:00Z">
        <w:r w:rsidR="00F745A3">
          <w:t>evaluation</w:t>
        </w:r>
      </w:ins>
      <w: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66185F4C" w14:textId="7343DA29" w:rsidR="0039642A" w:rsidRDefault="0039642A" w:rsidP="0039642A">
      <w:pPr>
        <w:pStyle w:val="ListParagraph"/>
        <w:numPr>
          <w:ilvl w:val="0"/>
          <w:numId w:val="14"/>
        </w:numPr>
      </w:pPr>
      <w:r>
        <w:t xml:space="preserve">Physical: Physical deployment of the IMC kit enables users to </w:t>
      </w:r>
      <w:ins w:id="10" w:author="Thomas Cummins" w:date="2020-06-11T11:38:00Z">
        <w:r w:rsidR="00F745A3">
          <w:t>deploy</w:t>
        </w:r>
      </w:ins>
      <w:r>
        <w:t xml:space="preserve"> edge software (i.e. AWS IoT Greengrass and partner edge software) on real physical </w:t>
      </w:r>
      <w:ins w:id="11" w:author="Thomas Cummins" w:date="2020-06-11T11:38:00Z">
        <w:r w:rsidR="00F745A3">
          <w:t>industrial</w:t>
        </w:r>
      </w:ins>
      <w:r>
        <w:t xml:space="preserve"> PCs that are read to connect to physical devices (I.e. PLCs)/historians/SCADA systems on the customers plant floor. The physical deployment </w:t>
      </w:r>
      <w:ins w:id="12" w:author="Thomas Cummins" w:date="2020-06-11T11:38:00Z">
        <w:r w:rsidR="00F745A3">
          <w:t>has</w:t>
        </w:r>
      </w:ins>
      <w:r>
        <w:t xml:space="preserve"> 2 versions:</w:t>
      </w:r>
    </w:p>
    <w:p w14:paraId="2ECF811B" w14:textId="4D206410" w:rsidR="0039642A" w:rsidRDefault="0039642A" w:rsidP="00F745A3">
      <w:pPr>
        <w:pStyle w:val="ListParagraph"/>
        <w:numPr>
          <w:ilvl w:val="1"/>
          <w:numId w:val="14"/>
        </w:numPr>
      </w:pPr>
      <w:r w:rsidRPr="00F745A3">
        <w:rPr>
          <w:b/>
          <w:bCs/>
          <w:u w:val="single"/>
        </w:rPr>
        <w:t>Type 2</w:t>
      </w:r>
      <w:r>
        <w:t>: Physical - Greenfield: AWS IoT Greengrass and the partner edge software will be running on a single industrial PC.</w:t>
      </w:r>
    </w:p>
    <w:p w14:paraId="2C78D5B8" w14:textId="2F5F9FE1" w:rsidR="0039642A" w:rsidRDefault="0039642A" w:rsidP="00F745A3">
      <w:pPr>
        <w:pStyle w:val="ListParagraph"/>
        <w:numPr>
          <w:ilvl w:val="1"/>
          <w:numId w:val="14"/>
        </w:numPr>
      </w:pPr>
      <w:r w:rsidRPr="00F745A3">
        <w:rPr>
          <w:b/>
          <w:bCs/>
          <w:u w:val="single"/>
        </w:rPr>
        <w:t>Type 3</w:t>
      </w:r>
      <w:r>
        <w:t>: Physical - Brownfield: AWS IoT Greengrass will run standalone on an industrial PC and will connect to partner edge software application that is already running on the customers premises (i.e. on a VM in the server room of a manufacturing plant)</w:t>
      </w:r>
      <w:r>
        <w:rPr>
          <w:rFonts w:asciiTheme="majorHAnsi" w:hAnsiTheme="majorHAnsi" w:cstheme="majorHAnsi"/>
        </w:rPr>
        <w:t>. We assume our access to the hardware is limited or non-existent, and our ability to reconfigure the Edge ISV Server is limited to additive changes only.</w:t>
      </w:r>
    </w:p>
    <w:p w14:paraId="6C78DFCF" w14:textId="77777777" w:rsidR="001023D0" w:rsidRDefault="001023D0" w:rsidP="00FC4C22"/>
    <w:p w14:paraId="5C5122E9" w14:textId="13A41A20" w:rsidR="00FC4C22" w:rsidRDefault="000907D0" w:rsidP="00FC4C22">
      <w:r>
        <w:t>The type of deployment</w:t>
      </w:r>
      <w:r w:rsidR="001023D0">
        <w:t xml:space="preserve"> (Virtual or Physical)</w:t>
      </w:r>
      <w:r>
        <w:t xml:space="preserve"> determines </w:t>
      </w:r>
      <w:r w:rsidR="00E665EE">
        <w:t xml:space="preserve">whether to use physical edge hardware (Physical </w:t>
      </w:r>
      <w:ins w:id="13" w:author="Thomas Cummins" w:date="2020-06-11T11:38:00Z">
        <w:r w:rsidR="00F745A3">
          <w:t>industrial</w:t>
        </w:r>
      </w:ins>
      <w:r w:rsidR="00E665EE">
        <w:t xml:space="preserve"> PCs) or virtual edge hardware (EC2)</w:t>
      </w:r>
      <w:r>
        <w:t xml:space="preserve"> and </w:t>
      </w:r>
      <w:r w:rsidR="00E665EE">
        <w:t xml:space="preserve">how </w:t>
      </w:r>
      <w:r>
        <w:t>connectivity</w:t>
      </w:r>
      <w:r w:rsidR="00E665EE">
        <w:t xml:space="preserve"> and security is configured</w:t>
      </w:r>
      <w:r>
        <w:t>. All other cloud based resources are largely the same.</w:t>
      </w:r>
    </w:p>
    <w:p w14:paraId="1496A41D" w14:textId="77777777" w:rsidR="000907D0" w:rsidRPr="00FC4C22" w:rsidRDefault="000907D0" w:rsidP="00FC4C22">
      <w:pPr>
        <w:rPr>
          <w:rFonts w:asciiTheme="majorHAnsi" w:hAnsiTheme="majorHAnsi" w:cstheme="majorHAnsi"/>
        </w:rPr>
      </w:pPr>
    </w:p>
    <w:p w14:paraId="559287DC" w14:textId="426ED9FA" w:rsidR="00FC4C22" w:rsidRDefault="00FC4C22" w:rsidP="00FC4C22">
      <w:pPr>
        <w:rPr>
          <w:rFonts w:asciiTheme="majorHAnsi" w:hAnsiTheme="majorHAnsi" w:cstheme="majorHAnsi"/>
        </w:rPr>
      </w:pPr>
    </w:p>
    <w:p w14:paraId="62DCA528" w14:textId="778C1722" w:rsidR="00E665EE" w:rsidRDefault="00E665EE" w:rsidP="00E665EE">
      <w:r>
        <w:t>In addition to the Virtual/Physical edge hardware distinction, the IMC kit supports 2 types of deployment types:</w:t>
      </w:r>
    </w:p>
    <w:p w14:paraId="0B5BA5D8" w14:textId="77777777" w:rsidR="00E665EE" w:rsidRPr="00FC4C22" w:rsidRDefault="00E665EE" w:rsidP="00FC4C22">
      <w:pPr>
        <w:rPr>
          <w:rFonts w:asciiTheme="majorHAnsi" w:hAnsiTheme="majorHAnsi" w:cstheme="majorHAnsi"/>
        </w:rPr>
      </w:pPr>
    </w:p>
    <w:p w14:paraId="62510126" w14:textId="77777777" w:rsidR="0039642A" w:rsidRDefault="0039642A">
      <w:pPr>
        <w:rPr>
          <w:rFonts w:asciiTheme="majorHAnsi" w:eastAsiaTheme="majorEastAsia" w:hAnsiTheme="majorHAnsi" w:cstheme="majorBidi"/>
          <w:color w:val="2F5496" w:themeColor="accent1" w:themeShade="BF"/>
          <w:sz w:val="32"/>
          <w:szCs w:val="32"/>
        </w:rPr>
      </w:pPr>
      <w:r>
        <w:br w:type="page"/>
      </w:r>
    </w:p>
    <w:p w14:paraId="55F3D054" w14:textId="77777777" w:rsidR="00FC4C22" w:rsidRPr="00FC4C22" w:rsidRDefault="00FC4C22" w:rsidP="00FC4C22">
      <w:pPr>
        <w:pStyle w:val="Heading1"/>
      </w:pPr>
      <w:bookmarkStart w:id="14" w:name="_Toc42788329"/>
      <w:r w:rsidRPr="00FC4C22">
        <w:lastRenderedPageBreak/>
        <w:t>Data Flow Options</w:t>
      </w:r>
      <w:bookmarkEnd w:id="14"/>
    </w:p>
    <w:p w14:paraId="058C0860" w14:textId="58A5EF50" w:rsidR="00FC4C22" w:rsidRDefault="00FC4C22" w:rsidP="00FC4C22">
      <w:pPr>
        <w:rPr>
          <w:rFonts w:asciiTheme="majorHAnsi" w:hAnsiTheme="majorHAnsi" w:cstheme="majorHAnsi"/>
        </w:rPr>
      </w:pPr>
    </w:p>
    <w:p w14:paraId="70DAA81A" w14:textId="1CE8A2CD" w:rsidR="0039642A" w:rsidRDefault="0039642A" w:rsidP="00FC4C22">
      <w:pPr>
        <w:rPr>
          <w:rFonts w:asciiTheme="majorHAnsi" w:hAnsiTheme="majorHAnsi" w:cstheme="majorHAnsi"/>
        </w:rPr>
      </w:pPr>
      <w:r>
        <w:rPr>
          <w:rFonts w:asciiTheme="majorHAnsi" w:hAnsiTheme="majorHAnsi" w:cstheme="majorHAnsi"/>
        </w:rPr>
        <w:t>Once you decide which of the 3 deployment types to launch, you will determine which data flow option to configure. There are 3 data flow options that provide flexibility to the user on how to move data from the customer’s edge environment to AWS IoT services in the cloud.</w:t>
      </w:r>
    </w:p>
    <w:p w14:paraId="530D9836" w14:textId="77777777" w:rsidR="0039642A" w:rsidRPr="00FC4C22" w:rsidRDefault="0039642A" w:rsidP="00FC4C22">
      <w:pPr>
        <w:rPr>
          <w:rFonts w:asciiTheme="majorHAnsi" w:hAnsiTheme="majorHAnsi" w:cstheme="majorHAnsi"/>
        </w:rPr>
      </w:pPr>
    </w:p>
    <w:p w14:paraId="5BFF3897" w14:textId="77777777" w:rsidR="00CB1286" w:rsidRDefault="00FC4C22" w:rsidP="00CB1286">
      <w:pPr>
        <w:pStyle w:val="Heading2"/>
      </w:pPr>
      <w:bookmarkStart w:id="15" w:name="_Toc42788330"/>
      <w:r w:rsidRPr="00FC4C22">
        <w:t>Option 1</w:t>
      </w:r>
      <w:bookmarkEnd w:id="15"/>
    </w:p>
    <w:p w14:paraId="0E45B40A" w14:textId="77777777" w:rsidR="00CB1286" w:rsidRDefault="00CB1286" w:rsidP="00FC4C22">
      <w:pPr>
        <w:rPr>
          <w:rFonts w:asciiTheme="majorHAnsi" w:hAnsiTheme="majorHAnsi" w:cstheme="majorHAnsi"/>
        </w:rPr>
      </w:pPr>
    </w:p>
    <w:p w14:paraId="682A06E4" w14:textId="7964671A"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Edge ISV OPCUA Server -&gt; AWS IoT SiteWise</w:t>
      </w:r>
      <w:r w:rsidR="00CB1286">
        <w:rPr>
          <w:rFonts w:asciiTheme="majorHAnsi" w:hAnsiTheme="majorHAnsi" w:cstheme="majorHAnsi"/>
          <w:b/>
          <w:bCs/>
        </w:rPr>
        <w:t>:</w:t>
      </w:r>
    </w:p>
    <w:p w14:paraId="0A0EA70F" w14:textId="77777777" w:rsidR="00CB1286" w:rsidRDefault="00CB1286" w:rsidP="00FC4C22">
      <w:pPr>
        <w:rPr>
          <w:rFonts w:asciiTheme="majorHAnsi" w:hAnsiTheme="majorHAnsi" w:cstheme="majorHAnsi"/>
        </w:rPr>
      </w:pPr>
    </w:p>
    <w:p w14:paraId="73878CD6" w14:textId="3482A942" w:rsidR="00CB1286" w:rsidRPr="00FC4C22" w:rsidRDefault="00CB1286" w:rsidP="00FC4C22">
      <w:pPr>
        <w:rPr>
          <w:rFonts w:asciiTheme="majorHAnsi" w:hAnsiTheme="majorHAnsi" w:cstheme="majorHAnsi"/>
        </w:rPr>
      </w:pPr>
      <w:r>
        <w:rPr>
          <w:rFonts w:asciiTheme="majorHAnsi" w:hAnsiTheme="majorHAnsi" w:cstheme="majorHAnsi"/>
        </w:rPr>
        <w:t xml:space="preserve">In this case, we have the AWS </w:t>
      </w:r>
      <w:ins w:id="16" w:author="Thomas Cummins" w:date="2020-06-11T11:38:00Z">
        <w:r w:rsidR="00F745A3">
          <w:rPr>
            <w:rFonts w:asciiTheme="majorHAnsi" w:hAnsiTheme="majorHAnsi" w:cstheme="majorHAnsi"/>
          </w:rPr>
          <w:t>Greengrass</w:t>
        </w:r>
      </w:ins>
      <w:r>
        <w:rPr>
          <w:rFonts w:asciiTheme="majorHAnsi" w:hAnsiTheme="majorHAnsi" w:cstheme="majorHAnsi"/>
        </w:rPr>
        <w:t xml:space="preserve"> </w:t>
      </w:r>
      <w:proofErr w:type="spellStart"/>
      <w:r w:rsidR="00F745A3">
        <w:rPr>
          <w:rFonts w:asciiTheme="majorHAnsi" w:hAnsiTheme="majorHAnsi" w:cstheme="majorHAnsi"/>
        </w:rPr>
        <w:t>Site</w:t>
      </w:r>
      <w:ins w:id="17" w:author="Thomas Cummins" w:date="2020-06-11T11:38:00Z">
        <w:r w:rsidR="00F745A3">
          <w:rPr>
            <w:rFonts w:asciiTheme="majorHAnsi" w:hAnsiTheme="majorHAnsi" w:cstheme="majorHAnsi"/>
          </w:rPr>
          <w:t>W</w:t>
        </w:r>
      </w:ins>
      <w:r w:rsidR="00F745A3">
        <w:rPr>
          <w:rFonts w:asciiTheme="majorHAnsi" w:hAnsiTheme="majorHAnsi" w:cstheme="majorHAnsi"/>
        </w:rPr>
        <w:t>ise</w:t>
      </w:r>
      <w:proofErr w:type="spellEnd"/>
      <w:r>
        <w:rPr>
          <w:rFonts w:asciiTheme="majorHAnsi" w:hAnsiTheme="majorHAnsi" w:cstheme="majorHAnsi"/>
        </w:rPr>
        <w:t xml:space="preserve"> Connector configure to connect to the Edge ISV OPCUA Server. All telemetry data will flow directly into AWS IoT </w:t>
      </w:r>
      <w:proofErr w:type="spellStart"/>
      <w:ins w:id="18" w:author="Thomas Cummins" w:date="2020-06-11T11:38:00Z">
        <w:r w:rsidR="00F745A3">
          <w:rPr>
            <w:rFonts w:asciiTheme="majorHAnsi" w:hAnsiTheme="majorHAnsi" w:cstheme="majorHAnsi"/>
          </w:rPr>
          <w:t>SiteWise</w:t>
        </w:r>
      </w:ins>
      <w:proofErr w:type="spellEnd"/>
      <w:r>
        <w:rPr>
          <w:rFonts w:asciiTheme="majorHAnsi" w:hAnsiTheme="majorHAnsi" w:cstheme="majorHAnsi"/>
        </w:rPr>
        <w:t>.</w:t>
      </w:r>
    </w:p>
    <w:p w14:paraId="03F73D1A" w14:textId="77777777" w:rsidR="00CB1286" w:rsidRDefault="00CB1286" w:rsidP="00FC4C22">
      <w:pPr>
        <w:rPr>
          <w:rFonts w:asciiTheme="majorHAnsi" w:hAnsiTheme="majorHAnsi" w:cstheme="majorHAnsi"/>
        </w:rPr>
      </w:pPr>
    </w:p>
    <w:p w14:paraId="5A2F7615" w14:textId="413406D7" w:rsidR="00CB1286" w:rsidRDefault="00FC4C22" w:rsidP="00CB1286">
      <w:pPr>
        <w:pStyle w:val="Heading2"/>
      </w:pPr>
      <w:bookmarkStart w:id="19" w:name="_Toc42788331"/>
      <w:r w:rsidRPr="00FC4C22">
        <w:t>Option 2a</w:t>
      </w:r>
      <w:bookmarkEnd w:id="19"/>
    </w:p>
    <w:p w14:paraId="7FCEF258" w14:textId="77777777" w:rsidR="00CB1286" w:rsidRDefault="00CB1286" w:rsidP="00FC4C22">
      <w:pPr>
        <w:rPr>
          <w:rFonts w:asciiTheme="majorHAnsi" w:hAnsiTheme="majorHAnsi" w:cstheme="majorHAnsi"/>
        </w:rPr>
      </w:pPr>
    </w:p>
    <w:p w14:paraId="2F5745A0" w14:textId="7668EDED" w:rsidR="00FC4C22" w:rsidRPr="00CB1286" w:rsidRDefault="00FC4C22" w:rsidP="00FC4C22">
      <w:pPr>
        <w:rPr>
          <w:rFonts w:asciiTheme="majorHAnsi" w:hAnsiTheme="majorHAnsi" w:cstheme="majorHAnsi"/>
          <w:b/>
          <w:bCs/>
        </w:rPr>
      </w:pPr>
      <w:r w:rsidRPr="00CB1286">
        <w:rPr>
          <w:rFonts w:asciiTheme="majorHAnsi" w:hAnsiTheme="majorHAnsi" w:cstheme="majorHAnsi"/>
          <w:b/>
          <w:bCs/>
        </w:rPr>
        <w:t>Edge ISV Server -&gt; AWS IoT Core</w:t>
      </w:r>
      <w:r w:rsidR="00CB1286">
        <w:rPr>
          <w:rFonts w:asciiTheme="majorHAnsi" w:hAnsiTheme="majorHAnsi" w:cstheme="majorHAnsi"/>
          <w:b/>
          <w:bCs/>
        </w:rPr>
        <w:t>:</w:t>
      </w:r>
    </w:p>
    <w:p w14:paraId="2BB7765B" w14:textId="77777777" w:rsidR="00CB1286" w:rsidRDefault="00CB1286" w:rsidP="00FC4C22">
      <w:pPr>
        <w:rPr>
          <w:rFonts w:asciiTheme="majorHAnsi" w:hAnsiTheme="majorHAnsi" w:cstheme="majorHAnsi"/>
        </w:rPr>
      </w:pPr>
    </w:p>
    <w:p w14:paraId="08E027E2" w14:textId="0C69919F" w:rsidR="00CB1286" w:rsidRDefault="00CB1286" w:rsidP="00FC4C22">
      <w:pPr>
        <w:rPr>
          <w:rFonts w:asciiTheme="majorHAnsi" w:hAnsiTheme="majorHAnsi" w:cstheme="majorHAnsi"/>
        </w:rPr>
      </w:pPr>
      <w:r>
        <w:rPr>
          <w:rFonts w:asciiTheme="majorHAnsi" w:hAnsiTheme="majorHAnsi" w:cstheme="majorHAnsi"/>
        </w:rPr>
        <w:t>In this variant, the Edge ISV Server has some kind functionality to connect to IoT Core via MQTT. All telemetry data is pushed from the Edge ISV Server to AWS IoT Core, and from there usually pushed to S3 or a similar data lake for processing.</w:t>
      </w:r>
    </w:p>
    <w:p w14:paraId="309C8406" w14:textId="77777777" w:rsidR="00CB1286" w:rsidRDefault="00CB1286" w:rsidP="00CB1286">
      <w:pPr>
        <w:pStyle w:val="Heading2"/>
      </w:pPr>
    </w:p>
    <w:p w14:paraId="7DB70A53" w14:textId="384455CE" w:rsidR="00CB1286" w:rsidRDefault="00FC4C22" w:rsidP="00CB1286">
      <w:pPr>
        <w:pStyle w:val="Heading2"/>
      </w:pPr>
      <w:bookmarkStart w:id="20" w:name="_Toc42788332"/>
      <w:r w:rsidRPr="00FC4C22">
        <w:t>Option 2b</w:t>
      </w:r>
      <w:bookmarkEnd w:id="20"/>
    </w:p>
    <w:p w14:paraId="03C6C4C7" w14:textId="77777777" w:rsidR="00CB1286" w:rsidRDefault="00CB1286" w:rsidP="00FC4C22">
      <w:pPr>
        <w:rPr>
          <w:rFonts w:asciiTheme="majorHAnsi" w:hAnsiTheme="majorHAnsi" w:cstheme="majorHAnsi"/>
        </w:rPr>
      </w:pPr>
    </w:p>
    <w:p w14:paraId="4216DB13" w14:textId="0B138EB9" w:rsidR="00FC4C22" w:rsidRDefault="00FC4C22" w:rsidP="00FC4C22">
      <w:pPr>
        <w:rPr>
          <w:rFonts w:asciiTheme="majorHAnsi" w:hAnsiTheme="majorHAnsi" w:cstheme="majorHAnsi"/>
          <w:b/>
          <w:bCs/>
        </w:rPr>
      </w:pPr>
      <w:r w:rsidRPr="00CB1286">
        <w:rPr>
          <w:rFonts w:asciiTheme="majorHAnsi" w:hAnsiTheme="majorHAnsi" w:cstheme="majorHAnsi"/>
          <w:b/>
          <w:bCs/>
        </w:rPr>
        <w:t>Edge ISV Server -&gt; AWS Greengrass Core -&gt; IoT Core -&gt; S3</w:t>
      </w:r>
      <w:r w:rsidR="00CB1286">
        <w:rPr>
          <w:rFonts w:asciiTheme="majorHAnsi" w:hAnsiTheme="majorHAnsi" w:cstheme="majorHAnsi"/>
          <w:b/>
          <w:bCs/>
        </w:rPr>
        <w:t>:</w:t>
      </w:r>
    </w:p>
    <w:p w14:paraId="08570D54" w14:textId="0EA6F2E3" w:rsidR="00CB1286" w:rsidRDefault="00CB1286" w:rsidP="00FC4C22">
      <w:pPr>
        <w:rPr>
          <w:rFonts w:asciiTheme="majorHAnsi" w:hAnsiTheme="majorHAnsi" w:cstheme="majorHAnsi"/>
          <w:b/>
          <w:bCs/>
        </w:rPr>
      </w:pPr>
    </w:p>
    <w:p w14:paraId="35C097C0" w14:textId="411B5C6B" w:rsidR="00CB1286" w:rsidRPr="00CB1286" w:rsidRDefault="00CB1286" w:rsidP="00FC4C22">
      <w:pPr>
        <w:rPr>
          <w:rFonts w:asciiTheme="majorHAnsi" w:hAnsiTheme="majorHAnsi" w:cstheme="majorHAnsi"/>
        </w:rPr>
      </w:pPr>
      <w:r>
        <w:rPr>
          <w:rFonts w:asciiTheme="majorHAnsi" w:hAnsiTheme="majorHAnsi" w:cstheme="majorHAnsi"/>
        </w:rPr>
        <w:t>Option 2b is almost identical to option 2a, except we instead have the Edge ISV Server pushing MQTT data messages to AWS Greengrass Core first, and then those messages are forwarded on to AWS IoT Core.</w:t>
      </w:r>
    </w:p>
    <w:p w14:paraId="01DF3A7A" w14:textId="77777777" w:rsidR="00FC4C22" w:rsidRPr="00FC4C22" w:rsidRDefault="00FC4C22" w:rsidP="00FC4C22">
      <w:pPr>
        <w:rPr>
          <w:rFonts w:asciiTheme="majorHAnsi" w:hAnsiTheme="majorHAnsi" w:cstheme="majorHAnsi"/>
        </w:rPr>
      </w:pPr>
    </w:p>
    <w:p w14:paraId="6BD3143D" w14:textId="77777777" w:rsidR="00FC4C22" w:rsidRPr="00FC4C22" w:rsidRDefault="00FC4C22" w:rsidP="00FC4C22">
      <w:pPr>
        <w:rPr>
          <w:rFonts w:asciiTheme="majorHAnsi" w:hAnsiTheme="majorHAnsi" w:cstheme="majorHAnsi"/>
        </w:rPr>
      </w:pPr>
    </w:p>
    <w:p w14:paraId="192C82E6" w14:textId="77777777" w:rsidR="00582CA9" w:rsidRDefault="00582CA9">
      <w:pPr>
        <w:rPr>
          <w:rFonts w:asciiTheme="majorHAnsi" w:eastAsiaTheme="majorEastAsia" w:hAnsiTheme="majorHAnsi" w:cstheme="majorBidi"/>
          <w:color w:val="2F5496" w:themeColor="accent1" w:themeShade="BF"/>
          <w:sz w:val="32"/>
          <w:szCs w:val="32"/>
        </w:rPr>
      </w:pPr>
      <w:r>
        <w:br w:type="page"/>
      </w:r>
    </w:p>
    <w:p w14:paraId="1BBC51AA" w14:textId="53EF2A09" w:rsidR="00FC4C22" w:rsidRDefault="00FC4C22" w:rsidP="00FC4C22">
      <w:pPr>
        <w:pStyle w:val="Heading1"/>
      </w:pPr>
      <w:bookmarkStart w:id="21" w:name="_Deployment_Guide"/>
      <w:bookmarkStart w:id="22" w:name="_Toc42788333"/>
      <w:bookmarkEnd w:id="21"/>
      <w:r w:rsidRPr="00FC4C22">
        <w:lastRenderedPageBreak/>
        <w:t>Deployment Guide</w:t>
      </w:r>
      <w:bookmarkEnd w:id="22"/>
    </w:p>
    <w:p w14:paraId="2C916A87" w14:textId="14DE9C0A" w:rsidR="00CB1286" w:rsidRDefault="00CB1286" w:rsidP="00CB1286"/>
    <w:p w14:paraId="3B14DA3D" w14:textId="15E99351" w:rsidR="00721110" w:rsidRDefault="00721110" w:rsidP="00CB1286">
      <w:r>
        <w:t>Navigate to the section for your deployment type</w:t>
      </w:r>
    </w:p>
    <w:p w14:paraId="23F282F8" w14:textId="77777777" w:rsidR="00721110" w:rsidRDefault="00721110" w:rsidP="00CB1286"/>
    <w:p w14:paraId="045A4B4C" w14:textId="607FEBE1" w:rsidR="00721110" w:rsidRDefault="00721110" w:rsidP="00CB1286">
      <w:r>
        <w:t>Deployment Configurations:</w:t>
      </w:r>
    </w:p>
    <w:p w14:paraId="2688F17A" w14:textId="7E4E657F" w:rsidR="00721110" w:rsidRDefault="0039642A" w:rsidP="00721110">
      <w:pPr>
        <w:pStyle w:val="ListParagraph"/>
        <w:numPr>
          <w:ilvl w:val="0"/>
          <w:numId w:val="13"/>
        </w:numPr>
      </w:pPr>
      <w:r>
        <w:t xml:space="preserve">Type 1: </w:t>
      </w:r>
      <w:r w:rsidR="00721110">
        <w:t>Virtual</w:t>
      </w:r>
    </w:p>
    <w:p w14:paraId="1BA80491" w14:textId="7F04963B" w:rsidR="00721110" w:rsidRDefault="0039642A" w:rsidP="00721110">
      <w:pPr>
        <w:pStyle w:val="ListParagraph"/>
        <w:numPr>
          <w:ilvl w:val="0"/>
          <w:numId w:val="13"/>
        </w:numPr>
      </w:pPr>
      <w:r>
        <w:t xml:space="preserve">Type 2: </w:t>
      </w:r>
      <w:r w:rsidR="00721110">
        <w:t>Physical - Greenfield</w:t>
      </w:r>
    </w:p>
    <w:p w14:paraId="3826C212" w14:textId="1F01E939" w:rsidR="00721110" w:rsidRDefault="0039642A" w:rsidP="00721110">
      <w:pPr>
        <w:pStyle w:val="ListParagraph"/>
        <w:numPr>
          <w:ilvl w:val="0"/>
          <w:numId w:val="13"/>
        </w:numPr>
      </w:pPr>
      <w:r>
        <w:t xml:space="preserve">Type 3: </w:t>
      </w:r>
      <w:r w:rsidR="00721110">
        <w:t>Physical - Brownfield</w:t>
      </w:r>
    </w:p>
    <w:p w14:paraId="0FBAB8F4" w14:textId="095611DB" w:rsidR="00721110" w:rsidRDefault="00721110" w:rsidP="00CB1286"/>
    <w:p w14:paraId="45F7AE4A" w14:textId="49E61B68" w:rsidR="00721110" w:rsidRDefault="00721110" w:rsidP="00CB1286"/>
    <w:p w14:paraId="1BB64C69" w14:textId="2AAD635E" w:rsidR="00721110" w:rsidRDefault="00721110" w:rsidP="00CB1286"/>
    <w:p w14:paraId="16E48528"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58C9D707" w14:textId="016969F6" w:rsidR="00721110" w:rsidRDefault="0039642A" w:rsidP="00721110">
      <w:pPr>
        <w:pStyle w:val="Heading1"/>
      </w:pPr>
      <w:bookmarkStart w:id="23" w:name="_Toc42788334"/>
      <w:r>
        <w:lastRenderedPageBreak/>
        <w:t xml:space="preserve">Type 1: </w:t>
      </w:r>
      <w:r w:rsidR="00721110">
        <w:t>Virtual</w:t>
      </w:r>
      <w:bookmarkEnd w:id="23"/>
    </w:p>
    <w:p w14:paraId="0BE9F94E" w14:textId="2A0DE5C7" w:rsidR="0039642A" w:rsidRDefault="0039642A" w:rsidP="00CB1286"/>
    <w:p w14:paraId="7501388F" w14:textId="71D4BE45" w:rsidR="00472475" w:rsidRDefault="00472475" w:rsidP="00472475">
      <w:r>
        <w:t xml:space="preserve">The virtual deployment is intended for demonstration, training and </w:t>
      </w:r>
      <w:ins w:id="24" w:author="Thomas Cummins" w:date="2020-06-11T11:38:00Z">
        <w:r w:rsidR="00F745A3">
          <w:t>evaluation</w:t>
        </w:r>
      </w:ins>
      <w:r>
        <w:t xml:space="preserve"> of the Kit’s capabilities. EC2 instances will be launched to simulate edge gateway hardware but in all other respects the experience will mirror that of the real physical deployment. This deployment mode relies on simulated tag values generated by the partner edge software. There are no physical PLCs or sensors that are being connected.</w:t>
      </w:r>
    </w:p>
    <w:p w14:paraId="3F65D032" w14:textId="3FF0DD70" w:rsidR="0063397D" w:rsidRDefault="0063397D" w:rsidP="00472475"/>
    <w:p w14:paraId="166BF246" w14:textId="004F261F" w:rsidR="0063397D" w:rsidRDefault="0063397D" w:rsidP="00472475">
      <w:r>
        <w:t>The virtual deployment has the following sections:</w:t>
      </w:r>
    </w:p>
    <w:p w14:paraId="777611FB" w14:textId="2B7B1244" w:rsidR="0063397D" w:rsidRDefault="0063397D" w:rsidP="0063397D">
      <w:pPr>
        <w:pStyle w:val="ListParagraph"/>
        <w:numPr>
          <w:ilvl w:val="0"/>
          <w:numId w:val="17"/>
        </w:numPr>
      </w:pPr>
      <w:r>
        <w:t>Pre-Requisites</w:t>
      </w:r>
    </w:p>
    <w:p w14:paraId="2B78973E" w14:textId="71AC45BB" w:rsidR="0063397D" w:rsidRDefault="0063397D" w:rsidP="0063397D">
      <w:pPr>
        <w:pStyle w:val="ListParagraph"/>
        <w:numPr>
          <w:ilvl w:val="0"/>
          <w:numId w:val="17"/>
        </w:numPr>
      </w:pPr>
      <w:r>
        <w:t>CloudFormation stack launch</w:t>
      </w:r>
    </w:p>
    <w:p w14:paraId="3B529FB8" w14:textId="77777777" w:rsidR="0063397D" w:rsidRDefault="0063397D" w:rsidP="0063397D">
      <w:pPr>
        <w:pStyle w:val="ListParagraph"/>
        <w:numPr>
          <w:ilvl w:val="0"/>
          <w:numId w:val="17"/>
        </w:numPr>
      </w:pPr>
      <w:r>
        <w:t>IMC Kit configuration</w:t>
      </w:r>
    </w:p>
    <w:p w14:paraId="78FC1290" w14:textId="6D99CF64" w:rsidR="0063397D" w:rsidRDefault="0063397D" w:rsidP="0063397D">
      <w:pPr>
        <w:pStyle w:val="ListParagraph"/>
        <w:numPr>
          <w:ilvl w:val="0"/>
          <w:numId w:val="17"/>
        </w:numPr>
      </w:pPr>
      <w:r>
        <w:t>IMC Kit operation</w:t>
      </w:r>
    </w:p>
    <w:p w14:paraId="40B63214" w14:textId="163FB0E0" w:rsidR="0063397D" w:rsidRDefault="0063397D" w:rsidP="0063397D">
      <w:pPr>
        <w:pStyle w:val="ListParagraph"/>
        <w:numPr>
          <w:ilvl w:val="0"/>
          <w:numId w:val="17"/>
        </w:numPr>
      </w:pPr>
      <w:r>
        <w:t>Cleanup</w:t>
      </w:r>
    </w:p>
    <w:p w14:paraId="24714231" w14:textId="0119EA5C" w:rsidR="0063397D" w:rsidRDefault="0063397D" w:rsidP="0063397D">
      <w:pPr>
        <w:pStyle w:val="ListParagraph"/>
        <w:numPr>
          <w:ilvl w:val="0"/>
          <w:numId w:val="17"/>
        </w:numPr>
      </w:pPr>
      <w:r>
        <w:t>FAQ</w:t>
      </w:r>
    </w:p>
    <w:p w14:paraId="5A40802C" w14:textId="69AD96C8" w:rsidR="0063397D" w:rsidRDefault="0063397D" w:rsidP="00F745A3">
      <w:pPr>
        <w:pStyle w:val="ListParagraph"/>
        <w:numPr>
          <w:ilvl w:val="0"/>
          <w:numId w:val="17"/>
        </w:numPr>
      </w:pPr>
      <w:r>
        <w:t>Troubleshooting</w:t>
      </w:r>
    </w:p>
    <w:p w14:paraId="7234BEDC" w14:textId="77777777" w:rsidR="0039642A" w:rsidRPr="00CB1286" w:rsidRDefault="0039642A" w:rsidP="00CB1286"/>
    <w:p w14:paraId="2295A7B9" w14:textId="77777777" w:rsidR="00FC4C22" w:rsidRPr="00FC4C22" w:rsidRDefault="00FC4C22" w:rsidP="00FC4C22">
      <w:pPr>
        <w:rPr>
          <w:rFonts w:asciiTheme="majorHAnsi" w:hAnsiTheme="majorHAnsi" w:cstheme="majorHAnsi"/>
        </w:rPr>
      </w:pPr>
    </w:p>
    <w:p w14:paraId="136D5881" w14:textId="77777777" w:rsidR="00504F0C" w:rsidRDefault="00504F0C">
      <w:pPr>
        <w:rPr>
          <w:ins w:id="25" w:author="Thomas Cummins" w:date="2020-06-11T11:40:00Z"/>
          <w:rFonts w:asciiTheme="majorHAnsi" w:eastAsiaTheme="majorEastAsia" w:hAnsiTheme="majorHAnsi" w:cstheme="majorBidi"/>
          <w:color w:val="2F5496" w:themeColor="accent1" w:themeShade="BF"/>
          <w:sz w:val="26"/>
          <w:szCs w:val="26"/>
        </w:rPr>
      </w:pPr>
      <w:ins w:id="26" w:author="Thomas Cummins" w:date="2020-06-11T11:40:00Z">
        <w:r>
          <w:br w:type="page"/>
        </w:r>
      </w:ins>
    </w:p>
    <w:p w14:paraId="0A8EB889" w14:textId="1C3E0C5F" w:rsidR="00EA0881" w:rsidRPr="00EA0881" w:rsidRDefault="0039642A" w:rsidP="00051675">
      <w:pPr>
        <w:pStyle w:val="Heading2"/>
      </w:pPr>
      <w:bookmarkStart w:id="27" w:name="_Toc42788335"/>
      <w:r w:rsidRPr="00EA0881">
        <w:lastRenderedPageBreak/>
        <w:t>Pre-Requisites:</w:t>
      </w:r>
      <w:bookmarkEnd w:id="27"/>
    </w:p>
    <w:p w14:paraId="7FECF180" w14:textId="614567AF" w:rsidR="00EA0881" w:rsidRPr="00EA0881" w:rsidRDefault="00FC4C22" w:rsidP="00F745A3">
      <w:pPr>
        <w:pStyle w:val="ListParagraph"/>
        <w:numPr>
          <w:ilvl w:val="0"/>
          <w:numId w:val="20"/>
        </w:numPr>
      </w:pPr>
      <w:r w:rsidRPr="00F745A3">
        <w:rPr>
          <w:b/>
          <w:bCs/>
        </w:rPr>
        <w:t>AWS account with SSO enabled:</w:t>
      </w:r>
      <w:r w:rsidRPr="00EA0881">
        <w:t xml:space="preserve"> </w:t>
      </w:r>
      <w:hyperlink r:id="rId6" w:history="1">
        <w:r w:rsidRPr="00EA0881">
          <w:rPr>
            <w:rStyle w:val="Hyperlink"/>
          </w:rPr>
          <w:t>https://docs.aws.amazon.com/singlesignon/latest/userguide/getting-started.html</w:t>
        </w:r>
      </w:hyperlink>
    </w:p>
    <w:p w14:paraId="67EDF961" w14:textId="5BD9B168" w:rsidR="00EA0881" w:rsidRPr="00CB4FCC" w:rsidRDefault="00FC4C22" w:rsidP="00EA0881">
      <w:pPr>
        <w:pStyle w:val="ListParagraph"/>
        <w:numPr>
          <w:ilvl w:val="0"/>
          <w:numId w:val="20"/>
        </w:numPr>
        <w:rPr>
          <w:ins w:id="28" w:author="Shahan Krakirian" w:date="2020-06-12T10:17:00Z"/>
          <w:rStyle w:val="Hyperlink"/>
          <w:color w:val="auto"/>
          <w:u w:val="none"/>
        </w:rPr>
      </w:pPr>
      <w:r w:rsidRPr="00F745A3">
        <w:rPr>
          <w:b/>
          <w:bCs/>
        </w:rPr>
        <w:t>EC2 Key Pair:</w:t>
      </w:r>
      <w:r w:rsidRPr="00EA0881">
        <w:t xml:space="preserve"> </w:t>
      </w:r>
      <w:hyperlink r:id="rId7" w:history="1">
        <w:r w:rsidRPr="00EA0881">
          <w:rPr>
            <w:rStyle w:val="Hyperlink"/>
          </w:rPr>
          <w:t>https://docs.aws.a</w:t>
        </w:r>
        <w:r w:rsidRPr="00EA0881">
          <w:rPr>
            <w:rStyle w:val="Hyperlink"/>
          </w:rPr>
          <w:t>m</w:t>
        </w:r>
        <w:r w:rsidRPr="00EA0881">
          <w:rPr>
            <w:rStyle w:val="Hyperlink"/>
          </w:rPr>
          <w:t>azon.com/AWSEC2/latest/UserGuide/ec2-key-pairs.html</w:t>
        </w:r>
      </w:hyperlink>
    </w:p>
    <w:p w14:paraId="4977BE6B" w14:textId="614A00EC" w:rsidR="00CB4FCC" w:rsidRPr="00CB4FCC" w:rsidRDefault="00CB4FCC" w:rsidP="00EA0881">
      <w:pPr>
        <w:pStyle w:val="ListParagraph"/>
        <w:numPr>
          <w:ilvl w:val="0"/>
          <w:numId w:val="20"/>
        </w:numPr>
        <w:rPr>
          <w:ins w:id="29" w:author="Shahan Krakirian" w:date="2020-06-12T10:18:00Z"/>
          <w:b/>
          <w:bCs/>
          <w:rPrChange w:id="30" w:author="Shahan Krakirian" w:date="2020-06-12T10:19:00Z">
            <w:rPr>
              <w:ins w:id="31" w:author="Shahan Krakirian" w:date="2020-06-12T10:18:00Z"/>
            </w:rPr>
          </w:rPrChange>
        </w:rPr>
      </w:pPr>
      <w:ins w:id="32" w:author="Shahan Krakirian" w:date="2020-06-12T10:19:00Z">
        <w:r>
          <w:rPr>
            <w:b/>
            <w:bCs/>
          </w:rPr>
          <w:t xml:space="preserve">Create </w:t>
        </w:r>
      </w:ins>
      <w:ins w:id="33" w:author="Shahan Krakirian" w:date="2020-06-12T10:18:00Z">
        <w:r w:rsidRPr="00CB4FCC">
          <w:rPr>
            <w:b/>
            <w:bCs/>
            <w:rPrChange w:id="34" w:author="Shahan Krakirian" w:date="2020-06-12T10:19:00Z">
              <w:rPr/>
            </w:rPrChange>
          </w:rPr>
          <w:t xml:space="preserve">IoT </w:t>
        </w:r>
        <w:proofErr w:type="spellStart"/>
        <w:r w:rsidRPr="00CB4FCC">
          <w:rPr>
            <w:b/>
            <w:bCs/>
            <w:rPrChange w:id="35" w:author="Shahan Krakirian" w:date="2020-06-12T10:19:00Z">
              <w:rPr/>
            </w:rPrChange>
          </w:rPr>
          <w:t>SiteWise</w:t>
        </w:r>
        <w:proofErr w:type="spellEnd"/>
        <w:r w:rsidRPr="00CB4FCC">
          <w:rPr>
            <w:b/>
            <w:bCs/>
            <w:rPrChange w:id="36" w:author="Shahan Krakirian" w:date="2020-06-12T10:19:00Z">
              <w:rPr/>
            </w:rPrChange>
          </w:rPr>
          <w:t xml:space="preserve"> Service-linked Role: </w:t>
        </w:r>
      </w:ins>
    </w:p>
    <w:p w14:paraId="25C709DF" w14:textId="73F71018" w:rsidR="00CB4FCC" w:rsidRDefault="00CB4FCC" w:rsidP="00CB4FCC">
      <w:pPr>
        <w:pStyle w:val="ListParagraph"/>
        <w:numPr>
          <w:ilvl w:val="1"/>
          <w:numId w:val="20"/>
        </w:numPr>
        <w:rPr>
          <w:ins w:id="37" w:author="Shahan Krakirian" w:date="2020-06-12T10:19:00Z"/>
        </w:rPr>
      </w:pPr>
      <w:proofErr w:type="spellStart"/>
      <w:ins w:id="38" w:author="Shahan Krakirian" w:date="2020-06-12T10:18:00Z">
        <w:r w:rsidRPr="00C84A53">
          <w:t>aws</w:t>
        </w:r>
        <w:proofErr w:type="spellEnd"/>
        <w:r w:rsidRPr="00C84A53">
          <w:t xml:space="preserve"> </w:t>
        </w:r>
        <w:proofErr w:type="spellStart"/>
        <w:r w:rsidRPr="00C84A53">
          <w:t>iam</w:t>
        </w:r>
        <w:proofErr w:type="spellEnd"/>
        <w:r w:rsidRPr="00C84A53">
          <w:t xml:space="preserve"> create-service-linked-role --</w:t>
        </w:r>
        <w:proofErr w:type="spellStart"/>
        <w:r w:rsidRPr="00C84A53">
          <w:t>aws</w:t>
        </w:r>
        <w:proofErr w:type="spellEnd"/>
        <w:r w:rsidRPr="00C84A53">
          <w:t xml:space="preserve">-service-name iotsitewise.amazonaws.com --description "Service-linked role to support IoT </w:t>
        </w:r>
        <w:proofErr w:type="spellStart"/>
        <w:r w:rsidRPr="00C84A53">
          <w:t>SiteWise</w:t>
        </w:r>
        <w:proofErr w:type="spellEnd"/>
        <w:r w:rsidRPr="00C84A53">
          <w:t>"</w:t>
        </w:r>
      </w:ins>
    </w:p>
    <w:p w14:paraId="68315909" w14:textId="67E769EF" w:rsidR="00CB4FCC" w:rsidRDefault="00CB4FCC" w:rsidP="00CB4FCC">
      <w:pPr>
        <w:pStyle w:val="ListParagraph"/>
        <w:numPr>
          <w:ilvl w:val="1"/>
          <w:numId w:val="20"/>
        </w:numPr>
        <w:rPr>
          <w:ins w:id="39" w:author="Shahan Krakirian" w:date="2020-06-12T10:18:00Z"/>
        </w:rPr>
        <w:pPrChange w:id="40" w:author="Shahan Krakirian" w:date="2020-06-12T10:19:00Z">
          <w:pPr>
            <w:pStyle w:val="ListParagraph"/>
            <w:numPr>
              <w:numId w:val="20"/>
            </w:numPr>
            <w:ind w:hanging="360"/>
          </w:pPr>
        </w:pPrChange>
      </w:pPr>
      <w:ins w:id="41" w:author="Shahan Krakirian" w:date="2020-06-12T10:19:00Z">
        <w:r>
          <w:fldChar w:fldCharType="begin"/>
        </w:r>
        <w:r>
          <w:instrText xml:space="preserve"> HYPERLINK "</w:instrText>
        </w:r>
        <w:r w:rsidRPr="00CB4FCC">
          <w:rPr>
            <w:rPrChange w:id="42" w:author="Shahan Krakirian" w:date="2020-06-12T10:19:00Z">
              <w:rPr>
                <w:rStyle w:val="Hyperlink"/>
              </w:rPr>
            </w:rPrChange>
          </w:rPr>
          <w:instrText>https://docs.aws.amazon.com/iot-sitewise/latest/userguide/using-service-linked-roles.html</w:instrText>
        </w:r>
        <w:r>
          <w:instrText xml:space="preserve">" </w:instrText>
        </w:r>
        <w:r>
          <w:fldChar w:fldCharType="separate"/>
        </w:r>
        <w:r w:rsidRPr="006D178E">
          <w:rPr>
            <w:rStyle w:val="Hyperlink"/>
            <w:rPrChange w:id="43" w:author="Shahan Krakirian" w:date="2020-06-12T10:19:00Z">
              <w:rPr>
                <w:rStyle w:val="Hyperlink"/>
              </w:rPr>
            </w:rPrChange>
          </w:rPr>
          <w:t>https://docs.aws.amazon.com/iot-sitewise/latest/userguide/using-service-linked-roles.html</w:t>
        </w:r>
        <w:r>
          <w:fldChar w:fldCharType="end"/>
        </w:r>
      </w:ins>
    </w:p>
    <w:p w14:paraId="06AAA6AE" w14:textId="52F38A68" w:rsidR="00CB4FCC" w:rsidRPr="00CB4FCC" w:rsidDel="00CB4FCC" w:rsidRDefault="00CB4FCC" w:rsidP="00CB4FCC">
      <w:pPr>
        <w:rPr>
          <w:del w:id="44" w:author="Shahan Krakirian" w:date="2020-06-12T10:18:00Z"/>
          <w:rPrChange w:id="45" w:author="Shahan Krakirian" w:date="2020-06-12T10:18:00Z">
            <w:rPr>
              <w:del w:id="46" w:author="Shahan Krakirian" w:date="2020-06-12T10:18:00Z"/>
            </w:rPr>
          </w:rPrChange>
        </w:rPr>
        <w:pPrChange w:id="47" w:author="Shahan Krakirian" w:date="2020-06-12T10:18:00Z">
          <w:pPr>
            <w:pStyle w:val="ListParagraph"/>
            <w:numPr>
              <w:numId w:val="20"/>
            </w:numPr>
            <w:ind w:hanging="360"/>
          </w:pPr>
        </w:pPrChange>
      </w:pPr>
    </w:p>
    <w:p w14:paraId="14B8B546" w14:textId="7E2C061A" w:rsidR="00EA0881" w:rsidRDefault="00FC4C22" w:rsidP="00F745A3">
      <w:pPr>
        <w:pStyle w:val="ListParagraph"/>
        <w:numPr>
          <w:ilvl w:val="0"/>
          <w:numId w:val="20"/>
        </w:numPr>
      </w:pPr>
      <w:r w:rsidRPr="00F745A3">
        <w:rPr>
          <w:b/>
          <w:bCs/>
        </w:rPr>
        <w:t>QuickStart Bucket Preparation</w:t>
      </w:r>
      <w:r w:rsidR="0063397D" w:rsidRPr="00F745A3">
        <w:rPr>
          <w:b/>
          <w:bCs/>
        </w:rPr>
        <w:t>:</w:t>
      </w:r>
      <w:r w:rsidR="0063397D" w:rsidRPr="00EA0881">
        <w:t xml:space="preserve"> </w:t>
      </w:r>
      <w:r w:rsidRPr="00EA0881">
        <w:t xml:space="preserve">Next create an S3 bucket </w:t>
      </w:r>
      <w:r w:rsidR="00290EA4" w:rsidRPr="00EA0881">
        <w:t>and give it a unique name such as “imc-quickstart-bucket-ABC-123”</w:t>
      </w:r>
      <w:r w:rsidR="00E8708B">
        <w:t>.</w:t>
      </w:r>
      <w:r w:rsidR="00290EA4" w:rsidRPr="00EA0881">
        <w:t xml:space="preserve"> </w:t>
      </w:r>
      <w:r w:rsidR="00E8708B">
        <w:t>I</w:t>
      </w:r>
      <w:r w:rsidR="00290EA4" w:rsidRPr="00EA0881">
        <w:t xml:space="preserve">n that </w:t>
      </w:r>
      <w:r w:rsidR="00E8708B">
        <w:t xml:space="preserve">S3 </w:t>
      </w:r>
      <w:r w:rsidR="00290EA4" w:rsidRPr="00EA0881">
        <w:t>bucket create a folder called “quickstart</w:t>
      </w:r>
      <w:r w:rsidR="00E8708B">
        <w:t>-IMC</w:t>
      </w:r>
      <w:r w:rsidR="00290EA4" w:rsidRPr="00EA0881">
        <w:t xml:space="preserve">”. You then copy all the IMC CloudFormation </w:t>
      </w:r>
      <w:ins w:id="48" w:author="Shahan Krakirian" w:date="2020-06-11T14:22:00Z">
        <w:r w:rsidR="00AB55E6">
          <w:fldChar w:fldCharType="begin"/>
        </w:r>
        <w:r w:rsidR="00AB55E6">
          <w:instrText xml:space="preserve"> HYPERLINK  \l "_Artifacts_1" </w:instrText>
        </w:r>
        <w:r w:rsidR="00AB55E6">
          <w:fldChar w:fldCharType="separate"/>
        </w:r>
        <w:r w:rsidR="00AB55E6" w:rsidRPr="00AB55E6">
          <w:rPr>
            <w:rStyle w:val="Hyperlink"/>
          </w:rPr>
          <w:t>artifacts</w:t>
        </w:r>
        <w:commentRangeStart w:id="49"/>
        <w:commentRangeEnd w:id="49"/>
        <w:r w:rsidR="00AB55E6" w:rsidRPr="00AB55E6">
          <w:rPr>
            <w:rStyle w:val="Hyperlink"/>
          </w:rPr>
          <w:commentReference w:id="49"/>
        </w:r>
        <w:r w:rsidR="00AB55E6">
          <w:fldChar w:fldCharType="end"/>
        </w:r>
      </w:ins>
      <w:r w:rsidR="00290EA4" w:rsidRPr="00EA0881">
        <w:t xml:space="preserve"> into</w:t>
      </w:r>
      <w:r w:rsidR="00290EA4">
        <w:t xml:space="preserve"> the “</w:t>
      </w:r>
      <w:proofErr w:type="spellStart"/>
      <w:r w:rsidR="00290EA4">
        <w:t>quickstart</w:t>
      </w:r>
      <w:proofErr w:type="spellEnd"/>
      <w:r w:rsidR="00E8708B">
        <w:t>-IMC</w:t>
      </w:r>
      <w:r w:rsidR="00290EA4">
        <w:t>” folder. The structure will then resemble the structure below:</w:t>
      </w:r>
    </w:p>
    <w:p w14:paraId="788361D7" w14:textId="77777777" w:rsidR="00EA0881" w:rsidRPr="00F745A3" w:rsidRDefault="00EA0881" w:rsidP="00EA0881">
      <w:pPr>
        <w:rPr>
          <w:rFonts w:asciiTheme="majorHAnsi" w:hAnsiTheme="majorHAnsi" w:cstheme="majorHAnsi"/>
        </w:rPr>
      </w:pPr>
    </w:p>
    <w:p w14:paraId="5B55D03D" w14:textId="10BFFD89" w:rsidR="00290EA4" w:rsidRPr="00FC4C22" w:rsidRDefault="0063397D" w:rsidP="00F745A3">
      <w:pPr>
        <w:ind w:left="1440"/>
      </w:pPr>
      <w:r>
        <w:t xml:space="preserve">S3 </w:t>
      </w:r>
      <w:r w:rsidR="00290EA4">
        <w:t xml:space="preserve">bucket name: “imc-quickstart-bucket-ABC-123” </w:t>
      </w:r>
    </w:p>
    <w:p w14:paraId="3BDC28CD" w14:textId="77777777" w:rsidR="0063397D" w:rsidRDefault="0063397D" w:rsidP="00FC4C22">
      <w:pPr>
        <w:rPr>
          <w:rFonts w:asciiTheme="majorHAnsi" w:hAnsiTheme="majorHAnsi" w:cstheme="majorHAnsi"/>
        </w:rPr>
      </w:pPr>
    </w:p>
    <w:p w14:paraId="77D1CC39" w14:textId="06B2FF84" w:rsidR="00290EA4" w:rsidRDefault="0063397D" w:rsidP="00F745A3">
      <w:pPr>
        <w:ind w:left="1440"/>
        <w:rPr>
          <w:rFonts w:asciiTheme="majorHAnsi" w:hAnsiTheme="majorHAnsi" w:cstheme="majorHAnsi"/>
        </w:rPr>
      </w:pPr>
      <w:r>
        <w:rPr>
          <w:rFonts w:asciiTheme="majorHAnsi" w:hAnsiTheme="majorHAnsi" w:cstheme="majorHAnsi"/>
        </w:rPr>
        <w:t xml:space="preserve">S3 </w:t>
      </w:r>
      <w:r w:rsidR="00290EA4">
        <w:rPr>
          <w:rFonts w:asciiTheme="majorHAnsi" w:hAnsiTheme="majorHAnsi" w:cstheme="majorHAnsi"/>
        </w:rPr>
        <w:t>bucket Contents:</w:t>
      </w:r>
    </w:p>
    <w:p w14:paraId="152116B4" w14:textId="7827AA31" w:rsidR="00FC4C22" w:rsidRPr="00FC4C22" w:rsidRDefault="00FC4C22" w:rsidP="00F745A3">
      <w:pPr>
        <w:ind w:left="2160"/>
        <w:rPr>
          <w:rFonts w:asciiTheme="majorHAnsi" w:hAnsiTheme="majorHAnsi" w:cstheme="majorHAnsi"/>
        </w:rPr>
      </w:pPr>
      <w:r w:rsidRPr="00FC4C22">
        <w:rPr>
          <w:rFonts w:asciiTheme="majorHAnsi" w:hAnsiTheme="majorHAnsi" w:cstheme="majorHAnsi"/>
        </w:rPr>
        <w:t>quickstart</w:t>
      </w:r>
      <w:r w:rsidR="00E8708B">
        <w:rPr>
          <w:rFonts w:asciiTheme="majorHAnsi" w:hAnsiTheme="majorHAnsi" w:cstheme="majorHAnsi"/>
        </w:rPr>
        <w:t>-IMC</w:t>
      </w:r>
      <w:r w:rsidRPr="00FC4C22">
        <w:rPr>
          <w:rFonts w:asciiTheme="majorHAnsi" w:hAnsiTheme="majorHAnsi" w:cstheme="majorHAnsi"/>
        </w:rPr>
        <w:t>/</w:t>
      </w:r>
    </w:p>
    <w:p w14:paraId="3170BEE0" w14:textId="4A929800" w:rsidR="00FC4C22" w:rsidRPr="00FC4C22" w:rsidRDefault="00FC4C22" w:rsidP="00F745A3">
      <w:pPr>
        <w:ind w:left="2160"/>
        <w:rPr>
          <w:rFonts w:asciiTheme="majorHAnsi" w:hAnsiTheme="majorHAnsi" w:cstheme="majorHAnsi"/>
        </w:rPr>
      </w:pPr>
      <w:r w:rsidRPr="00FC4C22">
        <w:rPr>
          <w:rFonts w:asciiTheme="majorHAnsi" w:hAnsiTheme="majorHAnsi" w:cstheme="majorHAnsi"/>
        </w:rPr>
        <w:t xml:space="preserve">  </w:t>
      </w:r>
      <w:r w:rsidR="001D3077">
        <w:rPr>
          <w:rFonts w:asciiTheme="majorHAnsi" w:hAnsiTheme="majorHAnsi" w:cstheme="majorHAnsi"/>
        </w:rPr>
        <w:t xml:space="preserve">  </w:t>
      </w:r>
      <w:r w:rsidRPr="00FC4C22">
        <w:rPr>
          <w:rFonts w:asciiTheme="majorHAnsi" w:hAnsiTheme="majorHAnsi" w:cstheme="majorHAnsi"/>
        </w:rPr>
        <w:t>functions/</w:t>
      </w:r>
    </w:p>
    <w:p w14:paraId="4D5755CA" w14:textId="046DED28" w:rsidR="00FC4C22" w:rsidRPr="00FC4C22" w:rsidRDefault="00FC4C22" w:rsidP="00F745A3">
      <w:pPr>
        <w:ind w:left="2160"/>
        <w:rPr>
          <w:rFonts w:asciiTheme="majorHAnsi" w:hAnsiTheme="majorHAnsi" w:cstheme="majorHAnsi"/>
        </w:rPr>
      </w:pPr>
      <w:r w:rsidRPr="00FC4C22">
        <w:rPr>
          <w:rFonts w:asciiTheme="majorHAnsi" w:hAnsiTheme="majorHAnsi" w:cstheme="majorHAnsi"/>
        </w:rPr>
        <w:t xml:space="preserve">  </w:t>
      </w:r>
      <w:r w:rsidR="001D3077">
        <w:rPr>
          <w:rFonts w:asciiTheme="majorHAnsi" w:hAnsiTheme="majorHAnsi" w:cstheme="majorHAnsi"/>
        </w:rPr>
        <w:t xml:space="preserve">  </w:t>
      </w:r>
      <w:r w:rsidRPr="00FC4C22">
        <w:rPr>
          <w:rFonts w:asciiTheme="majorHAnsi" w:hAnsiTheme="majorHAnsi" w:cstheme="majorHAnsi"/>
        </w:rPr>
        <w:t>scripts/</w:t>
      </w:r>
    </w:p>
    <w:p w14:paraId="2A830BFD" w14:textId="2A193998" w:rsidR="00FC4C22" w:rsidRPr="00FC4C22" w:rsidRDefault="00FC4C22" w:rsidP="00F745A3">
      <w:pPr>
        <w:ind w:left="2160"/>
        <w:rPr>
          <w:rFonts w:asciiTheme="majorHAnsi" w:hAnsiTheme="majorHAnsi" w:cstheme="majorHAnsi"/>
        </w:rPr>
      </w:pPr>
      <w:r w:rsidRPr="00FC4C22">
        <w:rPr>
          <w:rFonts w:asciiTheme="majorHAnsi" w:hAnsiTheme="majorHAnsi" w:cstheme="majorHAnsi"/>
        </w:rPr>
        <w:t xml:space="preserve">  </w:t>
      </w:r>
      <w:r w:rsidR="001D3077">
        <w:rPr>
          <w:rFonts w:asciiTheme="majorHAnsi" w:hAnsiTheme="majorHAnsi" w:cstheme="majorHAnsi"/>
        </w:rPr>
        <w:t xml:space="preserve">  </w:t>
      </w:r>
      <w:r w:rsidRPr="00FC4C22">
        <w:rPr>
          <w:rFonts w:asciiTheme="majorHAnsi" w:hAnsiTheme="majorHAnsi" w:cstheme="majorHAnsi"/>
        </w:rPr>
        <w:t>templates/</w:t>
      </w:r>
    </w:p>
    <w:p w14:paraId="006FA814" w14:textId="715F766F" w:rsidR="00FC4C22" w:rsidRPr="00FC4C22" w:rsidRDefault="00FC4C22" w:rsidP="00F745A3">
      <w:pPr>
        <w:ind w:left="2160"/>
        <w:rPr>
          <w:rFonts w:asciiTheme="majorHAnsi" w:hAnsiTheme="majorHAnsi" w:cstheme="majorHAnsi"/>
        </w:rPr>
      </w:pPr>
      <w:r w:rsidRPr="00FC4C22">
        <w:rPr>
          <w:rFonts w:asciiTheme="majorHAnsi" w:hAnsiTheme="majorHAnsi" w:cstheme="majorHAnsi"/>
        </w:rPr>
        <w:t xml:space="preserve">  </w:t>
      </w:r>
      <w:r w:rsidR="001D3077">
        <w:rPr>
          <w:rFonts w:asciiTheme="majorHAnsi" w:hAnsiTheme="majorHAnsi" w:cstheme="majorHAnsi"/>
        </w:rPr>
        <w:t xml:space="preserve">  </w:t>
      </w:r>
      <w:r w:rsidRPr="00FC4C22">
        <w:rPr>
          <w:rFonts w:asciiTheme="majorHAnsi" w:hAnsiTheme="majorHAnsi" w:cstheme="majorHAnsi"/>
        </w:rPr>
        <w:t>LICENSE.txt</w:t>
      </w:r>
    </w:p>
    <w:p w14:paraId="568FBF76" w14:textId="60F76453" w:rsidR="00FC4C22" w:rsidRPr="00FC4C22" w:rsidRDefault="00FC4C22" w:rsidP="00F745A3">
      <w:pPr>
        <w:ind w:left="2160"/>
        <w:rPr>
          <w:rFonts w:asciiTheme="majorHAnsi" w:hAnsiTheme="majorHAnsi" w:cstheme="majorHAnsi"/>
        </w:rPr>
      </w:pPr>
      <w:r w:rsidRPr="00FC4C22">
        <w:rPr>
          <w:rFonts w:asciiTheme="majorHAnsi" w:hAnsiTheme="majorHAnsi" w:cstheme="majorHAnsi"/>
        </w:rPr>
        <w:t xml:space="preserve">  </w:t>
      </w:r>
      <w:r w:rsidR="001D3077">
        <w:rPr>
          <w:rFonts w:asciiTheme="majorHAnsi" w:hAnsiTheme="majorHAnsi" w:cstheme="majorHAnsi"/>
        </w:rPr>
        <w:t xml:space="preserve">  </w:t>
      </w:r>
      <w:r w:rsidRPr="00FC4C22">
        <w:rPr>
          <w:rFonts w:asciiTheme="majorHAnsi" w:hAnsiTheme="majorHAnsi" w:cstheme="majorHAnsi"/>
        </w:rPr>
        <w:t>NOTICE.txt</w:t>
      </w:r>
    </w:p>
    <w:p w14:paraId="63B0F48C" w14:textId="1B717B19" w:rsidR="00FC4C22" w:rsidRPr="00FC4C22" w:rsidRDefault="00FC4C22" w:rsidP="00F745A3">
      <w:pPr>
        <w:ind w:left="2160"/>
        <w:rPr>
          <w:rFonts w:asciiTheme="majorHAnsi" w:hAnsiTheme="majorHAnsi" w:cstheme="majorHAnsi"/>
        </w:rPr>
      </w:pPr>
      <w:r w:rsidRPr="00FC4C22">
        <w:rPr>
          <w:rFonts w:asciiTheme="majorHAnsi" w:hAnsiTheme="majorHAnsi" w:cstheme="majorHAnsi"/>
        </w:rPr>
        <w:t xml:space="preserve">  </w:t>
      </w:r>
      <w:r w:rsidR="001D3077">
        <w:rPr>
          <w:rFonts w:asciiTheme="majorHAnsi" w:hAnsiTheme="majorHAnsi" w:cstheme="majorHAnsi"/>
        </w:rPr>
        <w:t xml:space="preserve">  </w:t>
      </w:r>
      <w:r w:rsidRPr="00FC4C22">
        <w:rPr>
          <w:rFonts w:asciiTheme="majorHAnsi" w:hAnsiTheme="majorHAnsi" w:cstheme="majorHAnsi"/>
        </w:rPr>
        <w:t>README.md</w:t>
      </w:r>
    </w:p>
    <w:p w14:paraId="74F9DA4C" w14:textId="77777777" w:rsidR="00FC4C22" w:rsidRPr="00FC4C22" w:rsidRDefault="00FC4C22" w:rsidP="00FC4C22">
      <w:pPr>
        <w:rPr>
          <w:rFonts w:asciiTheme="majorHAnsi" w:hAnsiTheme="majorHAnsi" w:cstheme="majorHAnsi"/>
        </w:rPr>
      </w:pPr>
    </w:p>
    <w:p w14:paraId="0FD18824" w14:textId="77777777" w:rsidR="00504F0C" w:rsidRDefault="00504F0C">
      <w:pPr>
        <w:rPr>
          <w:ins w:id="50" w:author="Thomas Cummins" w:date="2020-06-11T11:40:00Z"/>
          <w:rFonts w:asciiTheme="majorHAnsi" w:eastAsiaTheme="majorEastAsia" w:hAnsiTheme="majorHAnsi" w:cstheme="majorBidi"/>
          <w:color w:val="2F5496" w:themeColor="accent1" w:themeShade="BF"/>
          <w:sz w:val="26"/>
          <w:szCs w:val="26"/>
        </w:rPr>
      </w:pPr>
      <w:ins w:id="51" w:author="Thomas Cummins" w:date="2020-06-11T11:40:00Z">
        <w:r>
          <w:br w:type="page"/>
        </w:r>
      </w:ins>
    </w:p>
    <w:p w14:paraId="30387F56" w14:textId="6FF11C24" w:rsidR="00FC4C22" w:rsidRPr="00FC4C22" w:rsidRDefault="00FC4C22" w:rsidP="00FC4C22">
      <w:pPr>
        <w:pStyle w:val="Heading2"/>
      </w:pPr>
      <w:bookmarkStart w:id="52" w:name="_Toc42788336"/>
      <w:r w:rsidRPr="00FC4C22">
        <w:lastRenderedPageBreak/>
        <w:t xml:space="preserve">CloudFormation </w:t>
      </w:r>
      <w:r w:rsidR="0063397D">
        <w:t>Stack Launch</w:t>
      </w:r>
      <w:bookmarkEnd w:id="52"/>
    </w:p>
    <w:p w14:paraId="393159BF" w14:textId="438C5523" w:rsidR="00290EA4" w:rsidRPr="00F745A3" w:rsidRDefault="00FC4C22" w:rsidP="00721110">
      <w:pPr>
        <w:rPr>
          <w:rFonts w:asciiTheme="majorHAnsi" w:hAnsiTheme="majorHAnsi" w:cstheme="majorHAnsi"/>
        </w:rPr>
      </w:pPr>
      <w:r w:rsidRPr="00FC4C22">
        <w:rPr>
          <w:rFonts w:asciiTheme="majorHAnsi" w:hAnsiTheme="majorHAnsi" w:cstheme="majorHAnsi"/>
        </w:rPr>
        <w:t xml:space="preserve">Now we'll open up the </w:t>
      </w:r>
      <w:r w:rsidR="00290EA4">
        <w:rPr>
          <w:rFonts w:asciiTheme="majorHAnsi" w:hAnsiTheme="majorHAnsi" w:cstheme="majorHAnsi"/>
        </w:rPr>
        <w:t xml:space="preserve">AWS Console and navigate to the </w:t>
      </w:r>
      <w:r w:rsidRPr="00FC4C22">
        <w:rPr>
          <w:rFonts w:asciiTheme="majorHAnsi" w:hAnsiTheme="majorHAnsi" w:cstheme="majorHAnsi"/>
        </w:rPr>
        <w:t>CloudFormation console</w:t>
      </w:r>
      <w:r w:rsidR="00290EA4">
        <w:rPr>
          <w:rFonts w:asciiTheme="majorHAnsi" w:hAnsiTheme="majorHAnsi" w:cstheme="majorHAnsi"/>
        </w:rPr>
        <w:t>.</w:t>
      </w:r>
      <w:r w:rsidRPr="00FC4C22">
        <w:rPr>
          <w:rFonts w:asciiTheme="majorHAnsi" w:hAnsiTheme="majorHAnsi" w:cstheme="majorHAnsi"/>
        </w:rPr>
        <w:t xml:space="preserve"> </w:t>
      </w:r>
      <w:r w:rsidR="00290EA4" w:rsidRPr="00F745A3">
        <w:rPr>
          <w:rFonts w:asciiTheme="majorHAnsi" w:hAnsiTheme="majorHAnsi" w:cstheme="majorHAnsi"/>
        </w:rPr>
        <w:t>C</w:t>
      </w:r>
      <w:r w:rsidRPr="00F745A3">
        <w:rPr>
          <w:rFonts w:asciiTheme="majorHAnsi" w:hAnsiTheme="majorHAnsi" w:cstheme="majorHAnsi"/>
        </w:rPr>
        <w:t>reate a new stack</w:t>
      </w:r>
      <w:r w:rsidR="00290EA4" w:rsidRPr="00F745A3">
        <w:rPr>
          <w:rFonts w:asciiTheme="majorHAnsi" w:hAnsiTheme="majorHAnsi" w:cstheme="majorHAnsi"/>
        </w:rPr>
        <w:t xml:space="preserve"> and select “with new resources (standard)”). </w:t>
      </w:r>
    </w:p>
    <w:p w14:paraId="34BFD242" w14:textId="16C6A1B6" w:rsidR="0065400E" w:rsidRDefault="0065400E" w:rsidP="0065400E">
      <w:pPr>
        <w:rPr>
          <w:rFonts w:asciiTheme="majorHAnsi" w:hAnsiTheme="majorHAnsi" w:cstheme="majorHAnsi"/>
        </w:rPr>
      </w:pPr>
    </w:p>
    <w:p w14:paraId="5D368880" w14:textId="288EC203" w:rsidR="0065400E" w:rsidRDefault="0065400E" w:rsidP="0065400E">
      <w:pPr>
        <w:rPr>
          <w:rFonts w:asciiTheme="majorHAnsi" w:hAnsiTheme="majorHAnsi" w:cstheme="majorHAnsi"/>
        </w:rPr>
      </w:pPr>
      <w:r>
        <w:rPr>
          <w:rFonts w:asciiTheme="majorHAnsi" w:hAnsiTheme="majorHAnsi" w:cstheme="majorHAnsi"/>
        </w:rPr>
        <w:t>CloudFormation stack launch:</w:t>
      </w:r>
    </w:p>
    <w:p w14:paraId="224ABE17" w14:textId="07B5A2E4" w:rsidR="0065400E" w:rsidRDefault="0065400E" w:rsidP="0065400E">
      <w:pPr>
        <w:rPr>
          <w:rFonts w:asciiTheme="majorHAnsi" w:hAnsiTheme="majorHAnsi" w:cstheme="majorHAnsi"/>
        </w:rPr>
      </w:pPr>
    </w:p>
    <w:p w14:paraId="5E36C856" w14:textId="6052D827" w:rsidR="0065400E" w:rsidRPr="00F745A3" w:rsidRDefault="0065400E" w:rsidP="00F745A3">
      <w:pPr>
        <w:rPr>
          <w:rFonts w:asciiTheme="majorHAnsi" w:hAnsiTheme="majorHAnsi" w:cstheme="majorHAnsi"/>
        </w:rPr>
      </w:pPr>
      <w:r>
        <w:rPr>
          <w:rFonts w:asciiTheme="majorHAnsi" w:hAnsiTheme="majorHAnsi" w:cstheme="majorHAnsi"/>
        </w:rPr>
        <w:t>Step 1: Specify templates</w:t>
      </w:r>
    </w:p>
    <w:p w14:paraId="5C73F10E" w14:textId="33047AD9" w:rsidR="00290EA4" w:rsidRDefault="00290EA4" w:rsidP="00F745A3">
      <w:pPr>
        <w:pStyle w:val="ListParagraph"/>
        <w:numPr>
          <w:ilvl w:val="0"/>
          <w:numId w:val="8"/>
        </w:numPr>
        <w:rPr>
          <w:rFonts w:asciiTheme="majorHAnsi" w:hAnsiTheme="majorHAnsi" w:cstheme="majorHAnsi"/>
        </w:rPr>
      </w:pPr>
      <w:r>
        <w:rPr>
          <w:rFonts w:asciiTheme="majorHAnsi" w:hAnsiTheme="majorHAnsi" w:cstheme="majorHAnsi"/>
        </w:rPr>
        <w:t>Prerequisite - Prepare template: Leave as default - “</w:t>
      </w:r>
      <w:r w:rsidR="008026C4">
        <w:rPr>
          <w:rFonts w:asciiTheme="majorHAnsi" w:hAnsiTheme="majorHAnsi" w:cstheme="majorHAnsi"/>
        </w:rPr>
        <w:t>Template is ready”</w:t>
      </w:r>
    </w:p>
    <w:p w14:paraId="4DE9A030" w14:textId="3B289909" w:rsidR="008026C4" w:rsidRDefault="008026C4" w:rsidP="00F745A3">
      <w:pPr>
        <w:pStyle w:val="ListParagraph"/>
        <w:numPr>
          <w:ilvl w:val="0"/>
          <w:numId w:val="8"/>
        </w:numPr>
        <w:rPr>
          <w:rFonts w:asciiTheme="majorHAnsi" w:hAnsiTheme="majorHAnsi" w:cstheme="majorHAnsi"/>
        </w:rPr>
      </w:pPr>
      <w:r>
        <w:rPr>
          <w:rFonts w:asciiTheme="majorHAnsi" w:hAnsiTheme="majorHAnsi" w:cstheme="majorHAnsi"/>
        </w:rPr>
        <w:t>Specify Template:</w:t>
      </w:r>
    </w:p>
    <w:p w14:paraId="1F83C4E4" w14:textId="6D59C1E8" w:rsidR="008026C4" w:rsidRDefault="008026C4" w:rsidP="00F745A3">
      <w:pPr>
        <w:pStyle w:val="ListParagraph"/>
        <w:numPr>
          <w:ilvl w:val="1"/>
          <w:numId w:val="8"/>
        </w:numPr>
        <w:rPr>
          <w:rFonts w:asciiTheme="majorHAnsi" w:hAnsiTheme="majorHAnsi" w:cstheme="majorHAnsi"/>
        </w:rPr>
      </w:pPr>
      <w:r>
        <w:rPr>
          <w:rFonts w:asciiTheme="majorHAnsi" w:hAnsiTheme="majorHAnsi" w:cstheme="majorHAnsi"/>
        </w:rPr>
        <w:t>Template Source: Leave as default - “Amazon S3 URL”</w:t>
      </w:r>
    </w:p>
    <w:p w14:paraId="6FB9C21B" w14:textId="2CEFE862" w:rsidR="008026C4" w:rsidRDefault="008026C4" w:rsidP="00F745A3">
      <w:pPr>
        <w:pStyle w:val="ListParagraph"/>
        <w:numPr>
          <w:ilvl w:val="1"/>
          <w:numId w:val="8"/>
        </w:numPr>
        <w:rPr>
          <w:rFonts w:asciiTheme="majorHAnsi" w:hAnsiTheme="majorHAnsi" w:cstheme="majorHAnsi"/>
        </w:rPr>
      </w:pPr>
      <w:r>
        <w:rPr>
          <w:rFonts w:asciiTheme="majorHAnsi" w:hAnsiTheme="majorHAnsi" w:cstheme="majorHAnsi"/>
        </w:rPr>
        <w:t>Amazon S3 URL: Use</w:t>
      </w:r>
      <w:r w:rsidR="00FC4C22" w:rsidRPr="00F745A3">
        <w:rPr>
          <w:rFonts w:asciiTheme="majorHAnsi" w:hAnsiTheme="majorHAnsi" w:cstheme="majorHAnsi"/>
        </w:rPr>
        <w:t xml:space="preserve"> the </w:t>
      </w:r>
      <w:r w:rsidR="00830B7F">
        <w:rPr>
          <w:rFonts w:asciiTheme="majorHAnsi" w:hAnsiTheme="majorHAnsi" w:cstheme="majorHAnsi"/>
        </w:rPr>
        <w:t>“</w:t>
      </w:r>
      <w:r>
        <w:rPr>
          <w:rFonts w:asciiTheme="majorHAnsi" w:hAnsiTheme="majorHAnsi" w:cstheme="majorHAnsi"/>
        </w:rPr>
        <w:t>IMC-workload.template.yaml</w:t>
      </w:r>
      <w:r w:rsidR="00830B7F">
        <w:rPr>
          <w:rFonts w:asciiTheme="majorHAnsi" w:hAnsiTheme="majorHAnsi" w:cstheme="majorHAnsi"/>
        </w:rPr>
        <w:t>”</w:t>
      </w:r>
      <w:r>
        <w:rPr>
          <w:rFonts w:asciiTheme="majorHAnsi" w:hAnsiTheme="majorHAnsi" w:cstheme="majorHAnsi"/>
        </w:rPr>
        <w:t xml:space="preserve"> </w:t>
      </w:r>
      <w:r w:rsidR="00830B7F">
        <w:rPr>
          <w:rFonts w:asciiTheme="majorHAnsi" w:hAnsiTheme="majorHAnsi" w:cstheme="majorHAnsi"/>
        </w:rPr>
        <w:t xml:space="preserve">CloudFormation </w:t>
      </w:r>
      <w:r w:rsidR="00FC4C22" w:rsidRPr="00F745A3">
        <w:rPr>
          <w:rFonts w:asciiTheme="majorHAnsi" w:hAnsiTheme="majorHAnsi" w:cstheme="majorHAnsi"/>
        </w:rPr>
        <w:t>workload template that's in</w:t>
      </w:r>
      <w:r>
        <w:rPr>
          <w:rFonts w:asciiTheme="majorHAnsi" w:hAnsiTheme="majorHAnsi" w:cstheme="majorHAnsi"/>
        </w:rPr>
        <w:t xml:space="preserve"> the S3</w:t>
      </w:r>
      <w:r w:rsidR="00FC4C22" w:rsidRPr="00F745A3">
        <w:rPr>
          <w:rFonts w:asciiTheme="majorHAnsi" w:hAnsiTheme="majorHAnsi" w:cstheme="majorHAnsi"/>
        </w:rPr>
        <w:t xml:space="preserve"> bucket</w:t>
      </w:r>
      <w:r>
        <w:rPr>
          <w:rFonts w:asciiTheme="majorHAnsi" w:hAnsiTheme="majorHAnsi" w:cstheme="majorHAnsi"/>
        </w:rPr>
        <w:t xml:space="preserve"> we just created (i.e. “imc-quickstart-bucket-ABC-123”)</w:t>
      </w:r>
    </w:p>
    <w:p w14:paraId="148B85DC" w14:textId="7C733BCC" w:rsidR="00FC4C22" w:rsidRDefault="00FC4C22" w:rsidP="00F745A3">
      <w:pPr>
        <w:pStyle w:val="ListParagraph"/>
        <w:numPr>
          <w:ilvl w:val="2"/>
          <w:numId w:val="8"/>
        </w:numPr>
        <w:rPr>
          <w:rFonts w:asciiTheme="majorHAnsi" w:hAnsiTheme="majorHAnsi" w:cstheme="majorHAnsi"/>
        </w:rPr>
      </w:pPr>
      <w:r w:rsidRPr="00F745A3">
        <w:rPr>
          <w:rFonts w:asciiTheme="majorHAnsi" w:hAnsiTheme="majorHAnsi" w:cstheme="majorHAnsi"/>
        </w:rPr>
        <w:t>The URL should look like this:</w:t>
      </w:r>
      <w:r w:rsidR="008026C4">
        <w:rPr>
          <w:rFonts w:asciiTheme="majorHAnsi" w:hAnsiTheme="majorHAnsi" w:cstheme="majorHAnsi"/>
        </w:rPr>
        <w:t xml:space="preserve"> </w:t>
      </w:r>
      <w:r w:rsidR="00AB55E6">
        <w:rPr>
          <w:rFonts w:asciiTheme="majorHAnsi" w:hAnsiTheme="majorHAnsi" w:cstheme="majorHAnsi"/>
        </w:rPr>
        <w:fldChar w:fldCharType="begin"/>
      </w:r>
      <w:r w:rsidR="00AB55E6">
        <w:rPr>
          <w:rFonts w:asciiTheme="majorHAnsi" w:hAnsiTheme="majorHAnsi" w:cstheme="majorHAnsi"/>
        </w:rPr>
        <w:instrText xml:space="preserve"> HYPERLINK "</w:instrText>
      </w:r>
      <w:r w:rsidR="00AB55E6" w:rsidRPr="004D7484">
        <w:instrText>https://</w:instrText>
      </w:r>
      <w:r w:rsidR="00AB55E6" w:rsidRPr="004D7484">
        <w:rPr>
          <w:highlight w:val="lightGray"/>
        </w:rPr>
        <w:instrText>&lt;BUCKETNAME&gt;</w:instrText>
      </w:r>
      <w:r w:rsidR="00AB55E6" w:rsidRPr="004D7484">
        <w:instrText>.s3.amazonaws.com/templates/IMC-workload.template.yaml</w:instrText>
      </w:r>
      <w:r w:rsidR="00AB55E6">
        <w:rPr>
          <w:rFonts w:asciiTheme="majorHAnsi" w:hAnsiTheme="majorHAnsi" w:cstheme="majorHAnsi"/>
        </w:rPr>
        <w:instrText xml:space="preserve">" </w:instrText>
      </w:r>
      <w:r w:rsidR="00AB55E6">
        <w:rPr>
          <w:rFonts w:asciiTheme="majorHAnsi" w:hAnsiTheme="majorHAnsi" w:cstheme="majorHAnsi"/>
        </w:rPr>
        <w:fldChar w:fldCharType="separate"/>
      </w:r>
      <w:r w:rsidR="00AB55E6" w:rsidRPr="00AB55E6">
        <w:rPr>
          <w:rStyle w:val="Hyperlink"/>
          <w:rFonts w:asciiTheme="majorHAnsi" w:hAnsiTheme="majorHAnsi" w:cstheme="majorHAnsi"/>
        </w:rPr>
        <w:t>https://</w:t>
      </w:r>
      <w:r w:rsidR="00AB55E6" w:rsidRPr="00AB55E6">
        <w:rPr>
          <w:rStyle w:val="Hyperlink"/>
          <w:rFonts w:asciiTheme="majorHAnsi" w:hAnsiTheme="majorHAnsi" w:cstheme="majorHAnsi"/>
          <w:highlight w:val="lightGray"/>
        </w:rPr>
        <w:t>&lt;BUCKETNAME&gt;</w:t>
      </w:r>
      <w:r w:rsidR="00AB55E6" w:rsidRPr="00AB55E6">
        <w:rPr>
          <w:rStyle w:val="Hyperlink"/>
          <w:rFonts w:asciiTheme="majorHAnsi" w:hAnsiTheme="majorHAnsi" w:cstheme="majorHAnsi"/>
        </w:rPr>
        <w:t>.s3.amazonaws.com/templates/IMC-workload.template.yaml</w:t>
      </w:r>
      <w:ins w:id="53" w:author="Shahan Krakirian" w:date="2020-06-11T14:22:00Z">
        <w:r w:rsidR="00AB55E6">
          <w:rPr>
            <w:rFonts w:asciiTheme="majorHAnsi" w:hAnsiTheme="majorHAnsi" w:cstheme="majorHAnsi"/>
          </w:rPr>
          <w:fldChar w:fldCharType="end"/>
        </w:r>
      </w:ins>
    </w:p>
    <w:p w14:paraId="1C263BD5" w14:textId="77777777" w:rsidR="00DD79FE" w:rsidRDefault="00DD79FE" w:rsidP="00F745A3">
      <w:pPr>
        <w:pStyle w:val="ListParagraph"/>
        <w:numPr>
          <w:ilvl w:val="0"/>
          <w:numId w:val="8"/>
        </w:numPr>
        <w:rPr>
          <w:rFonts w:asciiTheme="majorHAnsi" w:hAnsiTheme="majorHAnsi" w:cstheme="majorHAnsi"/>
        </w:rPr>
      </w:pPr>
      <w:r>
        <w:rPr>
          <w:rFonts w:asciiTheme="majorHAnsi" w:hAnsiTheme="majorHAnsi" w:cstheme="majorHAnsi"/>
        </w:rPr>
        <w:t>Click Next to proceed to Step 2 of the CloudFormation stack launch (Specify stack details)</w:t>
      </w:r>
    </w:p>
    <w:p w14:paraId="24864933" w14:textId="77777777" w:rsidR="00DD79FE" w:rsidRDefault="00DD79FE" w:rsidP="00DD79FE">
      <w:pPr>
        <w:rPr>
          <w:rFonts w:asciiTheme="majorHAnsi" w:hAnsiTheme="majorHAnsi" w:cstheme="majorHAnsi"/>
        </w:rPr>
      </w:pPr>
    </w:p>
    <w:p w14:paraId="4C16B856" w14:textId="6DB4B82D" w:rsidR="00DD79FE" w:rsidRDefault="00DD79FE" w:rsidP="00DD79FE">
      <w:pPr>
        <w:rPr>
          <w:rFonts w:asciiTheme="majorHAnsi" w:hAnsiTheme="majorHAnsi" w:cstheme="majorHAnsi"/>
        </w:rPr>
      </w:pPr>
      <w:r w:rsidRPr="00F745A3">
        <w:rPr>
          <w:rFonts w:asciiTheme="majorHAnsi" w:hAnsiTheme="majorHAnsi" w:cstheme="majorHAnsi"/>
        </w:rPr>
        <w:t xml:space="preserve"> </w:t>
      </w:r>
      <w:r w:rsidR="0065400E">
        <w:rPr>
          <w:rFonts w:asciiTheme="majorHAnsi" w:hAnsiTheme="majorHAnsi" w:cstheme="majorHAnsi"/>
        </w:rPr>
        <w:t>Step 2: Specify stack details</w:t>
      </w:r>
    </w:p>
    <w:p w14:paraId="7B50D4B1" w14:textId="77777777" w:rsidR="0063397D" w:rsidRDefault="0063397D" w:rsidP="0063397D">
      <w:pPr>
        <w:pStyle w:val="ListParagraph"/>
        <w:numPr>
          <w:ilvl w:val="0"/>
          <w:numId w:val="19"/>
        </w:numPr>
        <w:rPr>
          <w:rFonts w:asciiTheme="majorHAnsi" w:hAnsiTheme="majorHAnsi" w:cstheme="majorHAnsi"/>
        </w:rPr>
      </w:pPr>
      <w:r>
        <w:rPr>
          <w:rFonts w:asciiTheme="majorHAnsi" w:hAnsiTheme="majorHAnsi" w:cstheme="majorHAnsi"/>
        </w:rPr>
        <w:t xml:space="preserve">Stack Name: </w:t>
      </w:r>
    </w:p>
    <w:p w14:paraId="490A81F2" w14:textId="3B897CC7" w:rsidR="0065400E" w:rsidRDefault="0063397D" w:rsidP="00F745A3">
      <w:pPr>
        <w:pStyle w:val="ListParagraph"/>
        <w:numPr>
          <w:ilvl w:val="1"/>
          <w:numId w:val="19"/>
        </w:numPr>
        <w:rPr>
          <w:rFonts w:asciiTheme="majorHAnsi" w:hAnsiTheme="majorHAnsi" w:cstheme="majorHAnsi"/>
        </w:rPr>
      </w:pPr>
      <w:r>
        <w:rPr>
          <w:rFonts w:asciiTheme="majorHAnsi" w:hAnsiTheme="majorHAnsi" w:cstheme="majorHAnsi"/>
        </w:rPr>
        <w:t>Stack Name: Give the stack a unique name such as “IMC-Virtual”</w:t>
      </w:r>
    </w:p>
    <w:p w14:paraId="36AA65CC" w14:textId="5D006533" w:rsidR="0063397D" w:rsidRDefault="0063397D" w:rsidP="0063397D">
      <w:pPr>
        <w:pStyle w:val="ListParagraph"/>
        <w:numPr>
          <w:ilvl w:val="0"/>
          <w:numId w:val="19"/>
        </w:numPr>
        <w:rPr>
          <w:rFonts w:asciiTheme="majorHAnsi" w:hAnsiTheme="majorHAnsi" w:cstheme="majorHAnsi"/>
        </w:rPr>
      </w:pPr>
      <w:r>
        <w:rPr>
          <w:rFonts w:asciiTheme="majorHAnsi" w:hAnsiTheme="majorHAnsi" w:cstheme="majorHAnsi"/>
        </w:rPr>
        <w:t>Parameters:</w:t>
      </w:r>
    </w:p>
    <w:p w14:paraId="00E15CC5" w14:textId="5500431B" w:rsidR="0063397D" w:rsidRPr="00F745A3" w:rsidRDefault="0063397D" w:rsidP="0063397D">
      <w:pPr>
        <w:pStyle w:val="ListParagraph"/>
        <w:numPr>
          <w:ilvl w:val="1"/>
          <w:numId w:val="19"/>
        </w:numPr>
        <w:rPr>
          <w:rFonts w:asciiTheme="majorHAnsi" w:hAnsiTheme="majorHAnsi" w:cstheme="majorHAnsi"/>
        </w:rPr>
      </w:pPr>
      <w:r>
        <w:rPr>
          <w:rFonts w:asciiTheme="majorHAnsi" w:hAnsiTheme="majorHAnsi" w:cstheme="majorHAnsi"/>
        </w:rPr>
        <w:t>Edge Deployment Configuration</w:t>
      </w:r>
    </w:p>
    <w:p w14:paraId="61D56BB9" w14:textId="5284E01D" w:rsidR="0063397D" w:rsidRDefault="0063397D" w:rsidP="0063397D">
      <w:pPr>
        <w:pStyle w:val="ListParagraph"/>
        <w:numPr>
          <w:ilvl w:val="2"/>
          <w:numId w:val="19"/>
        </w:numPr>
        <w:rPr>
          <w:rFonts w:asciiTheme="majorHAnsi" w:hAnsiTheme="majorHAnsi" w:cstheme="majorHAnsi"/>
        </w:rPr>
      </w:pPr>
      <w:r>
        <w:rPr>
          <w:rFonts w:asciiTheme="majorHAnsi" w:hAnsiTheme="majorHAnsi" w:cstheme="majorHAnsi"/>
          <w:b/>
          <w:bCs/>
        </w:rPr>
        <w:t>Name for the edge device:</w:t>
      </w:r>
      <w:r w:rsidR="003A275A">
        <w:rPr>
          <w:rFonts w:asciiTheme="majorHAnsi" w:hAnsiTheme="majorHAnsi" w:cstheme="majorHAnsi"/>
          <w:b/>
          <w:bCs/>
        </w:rPr>
        <w:t xml:space="preserve"> </w:t>
      </w:r>
      <w:r w:rsidR="003A275A" w:rsidRPr="00F745A3">
        <w:rPr>
          <w:rFonts w:asciiTheme="majorHAnsi" w:hAnsiTheme="majorHAnsi" w:cstheme="majorHAnsi"/>
        </w:rPr>
        <w:t>You may leave as default or,</w:t>
      </w:r>
      <w:r w:rsidRPr="00F745A3">
        <w:rPr>
          <w:rFonts w:asciiTheme="majorHAnsi" w:hAnsiTheme="majorHAnsi" w:cstheme="majorHAnsi"/>
        </w:rPr>
        <w:t xml:space="preserve"> </w:t>
      </w:r>
      <w:r w:rsidRPr="003A275A">
        <w:rPr>
          <w:rFonts w:asciiTheme="majorHAnsi" w:hAnsiTheme="majorHAnsi" w:cstheme="majorHAnsi"/>
        </w:rPr>
        <w:t>If</w:t>
      </w:r>
      <w:r w:rsidRPr="0063397D">
        <w:rPr>
          <w:rFonts w:asciiTheme="majorHAnsi" w:hAnsiTheme="majorHAnsi" w:cstheme="majorHAnsi"/>
        </w:rPr>
        <w:t xml:space="preserve"> desired, you may specify </w:t>
      </w:r>
      <w:r w:rsidR="003A275A">
        <w:rPr>
          <w:rFonts w:asciiTheme="majorHAnsi" w:hAnsiTheme="majorHAnsi" w:cstheme="majorHAnsi"/>
        </w:rPr>
        <w:t>a new name for the edge device. This name will be</w:t>
      </w:r>
      <w:r w:rsidRPr="0063397D">
        <w:rPr>
          <w:rFonts w:asciiTheme="majorHAnsi" w:hAnsiTheme="majorHAnsi" w:cstheme="majorHAnsi"/>
        </w:rPr>
        <w:t xml:space="preserve"> the</w:t>
      </w:r>
      <w:r w:rsidR="003A275A">
        <w:rPr>
          <w:rFonts w:asciiTheme="majorHAnsi" w:hAnsiTheme="majorHAnsi" w:cstheme="majorHAnsi"/>
        </w:rPr>
        <w:t xml:space="preserve"> name of the</w:t>
      </w:r>
      <w:r w:rsidRPr="0063397D">
        <w:rPr>
          <w:rFonts w:asciiTheme="majorHAnsi" w:hAnsiTheme="majorHAnsi" w:cstheme="majorHAnsi"/>
        </w:rPr>
        <w:t xml:space="preserve"> Greengrass group that gets created </w:t>
      </w:r>
      <w:r w:rsidR="003A275A">
        <w:rPr>
          <w:rFonts w:asciiTheme="majorHAnsi" w:hAnsiTheme="majorHAnsi" w:cstheme="majorHAnsi"/>
        </w:rPr>
        <w:t>with this stack.</w:t>
      </w:r>
    </w:p>
    <w:p w14:paraId="4E9699DE" w14:textId="51E5EB97" w:rsidR="003A275A" w:rsidRPr="003A275A" w:rsidRDefault="003A275A" w:rsidP="00F745A3">
      <w:pPr>
        <w:pStyle w:val="ListParagraph"/>
        <w:numPr>
          <w:ilvl w:val="2"/>
          <w:numId w:val="19"/>
        </w:numPr>
        <w:rPr>
          <w:rFonts w:asciiTheme="majorHAnsi" w:hAnsiTheme="majorHAnsi" w:cstheme="majorHAnsi"/>
        </w:rPr>
      </w:pPr>
      <w:r>
        <w:rPr>
          <w:rFonts w:asciiTheme="majorHAnsi" w:hAnsiTheme="majorHAnsi" w:cstheme="majorHAnsi"/>
          <w:b/>
          <w:bCs/>
        </w:rPr>
        <w:t xml:space="preserve">Type of Deployment (Virtual or Physical): </w:t>
      </w:r>
      <w:r w:rsidRPr="00F745A3">
        <w:rPr>
          <w:rFonts w:asciiTheme="majorHAnsi" w:hAnsiTheme="majorHAnsi" w:cstheme="majorHAnsi"/>
        </w:rPr>
        <w:t>Virtual</w:t>
      </w:r>
    </w:p>
    <w:p w14:paraId="73374D7C" w14:textId="04DE427C" w:rsidR="0063397D" w:rsidRDefault="003A275A" w:rsidP="003A275A">
      <w:pPr>
        <w:pStyle w:val="ListParagraph"/>
        <w:numPr>
          <w:ilvl w:val="2"/>
          <w:numId w:val="19"/>
        </w:numPr>
        <w:rPr>
          <w:rFonts w:asciiTheme="majorHAnsi" w:hAnsiTheme="majorHAnsi" w:cstheme="majorHAnsi"/>
        </w:rPr>
      </w:pPr>
      <w:r>
        <w:rPr>
          <w:rFonts w:asciiTheme="majorHAnsi" w:hAnsiTheme="majorHAnsi" w:cstheme="majorHAnsi"/>
        </w:rPr>
        <w:t>Deployment Flow: Choose the desired data flow option. The options are:</w:t>
      </w:r>
    </w:p>
    <w:p w14:paraId="5DA94FA2" w14:textId="39DE79BB" w:rsidR="003A275A" w:rsidRDefault="003A275A" w:rsidP="003A275A">
      <w:pPr>
        <w:pStyle w:val="ListParagraph"/>
        <w:numPr>
          <w:ilvl w:val="3"/>
          <w:numId w:val="19"/>
        </w:numPr>
        <w:rPr>
          <w:rFonts w:asciiTheme="majorHAnsi" w:hAnsiTheme="majorHAnsi" w:cstheme="majorHAnsi"/>
        </w:rPr>
      </w:pPr>
      <w:r>
        <w:rPr>
          <w:rFonts w:asciiTheme="majorHAnsi" w:hAnsiTheme="majorHAnsi" w:cstheme="majorHAnsi"/>
        </w:rPr>
        <w:t>Option 1: Via OPC UA through SiteWise connector to AWS IoT SiteWise in the AWS cloud</w:t>
      </w:r>
    </w:p>
    <w:p w14:paraId="084F61E7" w14:textId="26F0C364" w:rsidR="003A275A" w:rsidRDefault="003A275A" w:rsidP="003A275A">
      <w:pPr>
        <w:pStyle w:val="ListParagraph"/>
        <w:numPr>
          <w:ilvl w:val="3"/>
          <w:numId w:val="19"/>
        </w:numPr>
        <w:rPr>
          <w:rFonts w:asciiTheme="majorHAnsi" w:hAnsiTheme="majorHAnsi" w:cstheme="majorHAnsi"/>
        </w:rPr>
      </w:pPr>
      <w:r>
        <w:rPr>
          <w:rFonts w:asciiTheme="majorHAnsi" w:hAnsiTheme="majorHAnsi" w:cstheme="majorHAnsi"/>
        </w:rPr>
        <w:t>Option 2(a): Via MQTT from partner edge software to AWS IoT Core in the AWS cloud</w:t>
      </w:r>
    </w:p>
    <w:p w14:paraId="2719A3E9" w14:textId="692E7E33" w:rsidR="003A275A" w:rsidRDefault="003A275A" w:rsidP="003A275A">
      <w:pPr>
        <w:pStyle w:val="ListParagraph"/>
        <w:numPr>
          <w:ilvl w:val="3"/>
          <w:numId w:val="19"/>
        </w:numPr>
        <w:rPr>
          <w:rFonts w:asciiTheme="majorHAnsi" w:hAnsiTheme="majorHAnsi" w:cstheme="majorHAnsi"/>
        </w:rPr>
      </w:pPr>
      <w:r>
        <w:rPr>
          <w:rFonts w:asciiTheme="majorHAnsi" w:hAnsiTheme="majorHAnsi" w:cstheme="majorHAnsi"/>
        </w:rPr>
        <w:t>Option 2(b): via MQTT to AWS IoT Greengrass core and then to AWS IoT Core in the AWS cloud.</w:t>
      </w:r>
    </w:p>
    <w:p w14:paraId="37AC4DA9" w14:textId="02010A99" w:rsidR="003A275A" w:rsidRDefault="003A275A" w:rsidP="003A275A">
      <w:pPr>
        <w:pStyle w:val="ListParagraph"/>
        <w:numPr>
          <w:ilvl w:val="1"/>
          <w:numId w:val="19"/>
        </w:numPr>
        <w:rPr>
          <w:rFonts w:asciiTheme="majorHAnsi" w:hAnsiTheme="majorHAnsi" w:cstheme="majorHAnsi"/>
        </w:rPr>
      </w:pPr>
      <w:r>
        <w:rPr>
          <w:rFonts w:asciiTheme="majorHAnsi" w:hAnsiTheme="majorHAnsi" w:cstheme="majorHAnsi"/>
        </w:rPr>
        <w:t>Amazon EC2 Configuration</w:t>
      </w:r>
    </w:p>
    <w:p w14:paraId="3B080EFB" w14:textId="7E4FAB1F" w:rsidR="003A275A" w:rsidRPr="003A275A" w:rsidRDefault="003A275A" w:rsidP="00F745A3">
      <w:pPr>
        <w:pStyle w:val="ListParagraph"/>
        <w:numPr>
          <w:ilvl w:val="2"/>
          <w:numId w:val="19"/>
        </w:numPr>
        <w:rPr>
          <w:rFonts w:asciiTheme="majorHAnsi" w:hAnsiTheme="majorHAnsi" w:cstheme="majorHAnsi"/>
        </w:rPr>
      </w:pPr>
      <w:r w:rsidRPr="003A275A">
        <w:rPr>
          <w:rFonts w:asciiTheme="majorHAnsi" w:hAnsiTheme="majorHAnsi" w:cstheme="majorHAnsi"/>
          <w:b/>
          <w:bCs/>
        </w:rPr>
        <w:t>SSH Key Name</w:t>
      </w:r>
      <w:r w:rsidRPr="003A275A">
        <w:rPr>
          <w:rFonts w:asciiTheme="majorHAnsi" w:hAnsiTheme="majorHAnsi" w:cstheme="majorHAnsi"/>
        </w:rPr>
        <w:t>: Select your SSH Key Name (EC2 Key Pair)</w:t>
      </w:r>
      <w:r>
        <w:rPr>
          <w:rFonts w:asciiTheme="majorHAnsi" w:hAnsiTheme="majorHAnsi" w:cstheme="majorHAnsi"/>
        </w:rPr>
        <w:t>. You will use this SSH key to SSH into the 2 EC2 instances that are running the partner edge software application and AWS IoT Greengrass, respectively.</w:t>
      </w:r>
    </w:p>
    <w:p w14:paraId="3F337738" w14:textId="1BBC7A5E" w:rsidR="003A275A" w:rsidRPr="003A275A" w:rsidRDefault="003A275A" w:rsidP="00F745A3">
      <w:pPr>
        <w:pStyle w:val="ListParagraph"/>
        <w:numPr>
          <w:ilvl w:val="2"/>
          <w:numId w:val="19"/>
        </w:numPr>
        <w:rPr>
          <w:rFonts w:asciiTheme="majorHAnsi" w:hAnsiTheme="majorHAnsi" w:cstheme="majorHAnsi"/>
        </w:rPr>
      </w:pPr>
      <w:r w:rsidRPr="003A275A">
        <w:rPr>
          <w:rFonts w:asciiTheme="majorHAnsi" w:hAnsiTheme="majorHAnsi" w:cstheme="majorHAnsi"/>
          <w:b/>
          <w:bCs/>
        </w:rPr>
        <w:t>VPC ID</w:t>
      </w:r>
      <w:r w:rsidRPr="003A275A">
        <w:rPr>
          <w:rFonts w:asciiTheme="majorHAnsi" w:hAnsiTheme="majorHAnsi" w:cstheme="majorHAnsi"/>
        </w:rPr>
        <w:t xml:space="preserve">: Select </w:t>
      </w:r>
      <w:r>
        <w:rPr>
          <w:rFonts w:asciiTheme="majorHAnsi" w:hAnsiTheme="majorHAnsi" w:cstheme="majorHAnsi"/>
        </w:rPr>
        <w:t xml:space="preserve">the VPC to launch this stack in. You can select </w:t>
      </w:r>
      <w:r w:rsidRPr="003A275A">
        <w:rPr>
          <w:rFonts w:asciiTheme="majorHAnsi" w:hAnsiTheme="majorHAnsi" w:cstheme="majorHAnsi"/>
        </w:rPr>
        <w:t>your account’s default VPC</w:t>
      </w:r>
      <w:r>
        <w:rPr>
          <w:rFonts w:asciiTheme="majorHAnsi" w:hAnsiTheme="majorHAnsi" w:cstheme="majorHAnsi"/>
        </w:rPr>
        <w:t>.</w:t>
      </w:r>
    </w:p>
    <w:p w14:paraId="54C4E9D1" w14:textId="28AF27EA" w:rsidR="003A275A" w:rsidRPr="00F745A3" w:rsidRDefault="003A275A" w:rsidP="00EA0881">
      <w:pPr>
        <w:pStyle w:val="ListParagraph"/>
        <w:numPr>
          <w:ilvl w:val="2"/>
          <w:numId w:val="19"/>
        </w:numPr>
        <w:rPr>
          <w:rFonts w:asciiTheme="majorHAnsi" w:hAnsiTheme="majorHAnsi" w:cstheme="majorHAnsi"/>
        </w:rPr>
      </w:pPr>
      <w:r w:rsidRPr="003A275A">
        <w:rPr>
          <w:rFonts w:asciiTheme="majorHAnsi" w:hAnsiTheme="majorHAnsi" w:cstheme="majorHAnsi"/>
          <w:b/>
          <w:bCs/>
        </w:rPr>
        <w:t>Greengrass</w:t>
      </w:r>
      <w:r>
        <w:rPr>
          <w:rFonts w:asciiTheme="majorHAnsi" w:hAnsiTheme="majorHAnsi" w:cstheme="majorHAnsi"/>
          <w:b/>
          <w:bCs/>
        </w:rPr>
        <w:t xml:space="preserve"> EC2 Instance Type: </w:t>
      </w:r>
      <w:r>
        <w:rPr>
          <w:rFonts w:asciiTheme="majorHAnsi" w:hAnsiTheme="majorHAnsi" w:cstheme="majorHAnsi"/>
        </w:rPr>
        <w:t>(default: t3.small) You can select a larger (t3.medium) instance if desired.</w:t>
      </w:r>
      <w:r w:rsidR="00EA0881">
        <w:rPr>
          <w:rFonts w:asciiTheme="majorHAnsi" w:hAnsiTheme="majorHAnsi" w:cstheme="majorHAnsi"/>
        </w:rPr>
        <w:t xml:space="preserve"> It is s</w:t>
      </w:r>
      <w:r w:rsidR="00EA0881" w:rsidRPr="002862A1">
        <w:rPr>
          <w:rFonts w:asciiTheme="majorHAnsi" w:hAnsiTheme="majorHAnsi" w:cstheme="majorHAnsi"/>
        </w:rPr>
        <w:t>uggested</w:t>
      </w:r>
      <w:r w:rsidR="00EA0881">
        <w:rPr>
          <w:rFonts w:asciiTheme="majorHAnsi" w:hAnsiTheme="majorHAnsi" w:cstheme="majorHAnsi"/>
        </w:rPr>
        <w:t xml:space="preserve"> you</w:t>
      </w:r>
      <w:r w:rsidR="00EA0881" w:rsidRPr="002862A1">
        <w:rPr>
          <w:rFonts w:asciiTheme="majorHAnsi" w:hAnsiTheme="majorHAnsi" w:cstheme="majorHAnsi"/>
        </w:rPr>
        <w:t xml:space="preserve"> leave the as the default value</w:t>
      </w:r>
      <w:r w:rsidR="00EA0881">
        <w:rPr>
          <w:rFonts w:asciiTheme="majorHAnsi" w:hAnsiTheme="majorHAnsi" w:cstheme="majorHAnsi"/>
        </w:rPr>
        <w:t>.</w:t>
      </w:r>
    </w:p>
    <w:p w14:paraId="3471767D" w14:textId="4E7134D6" w:rsidR="003A275A" w:rsidRPr="00F745A3" w:rsidRDefault="003A275A" w:rsidP="00F745A3">
      <w:pPr>
        <w:pStyle w:val="ListParagraph"/>
        <w:numPr>
          <w:ilvl w:val="2"/>
          <w:numId w:val="19"/>
        </w:numPr>
        <w:rPr>
          <w:rFonts w:asciiTheme="majorHAnsi" w:hAnsiTheme="majorHAnsi" w:cstheme="majorHAnsi"/>
        </w:rPr>
      </w:pPr>
      <w:r w:rsidRPr="003A275A">
        <w:rPr>
          <w:rFonts w:asciiTheme="majorHAnsi" w:hAnsiTheme="majorHAnsi" w:cstheme="majorHAnsi"/>
          <w:b/>
          <w:bCs/>
        </w:rPr>
        <w:lastRenderedPageBreak/>
        <w:t>Ignition EC2 Instance Types</w:t>
      </w:r>
      <w:r w:rsidRPr="003A275A">
        <w:rPr>
          <w:rFonts w:asciiTheme="majorHAnsi" w:hAnsiTheme="majorHAnsi" w:cstheme="majorHAnsi"/>
        </w:rPr>
        <w:t xml:space="preserve">: </w:t>
      </w:r>
      <w:r>
        <w:rPr>
          <w:rFonts w:asciiTheme="majorHAnsi" w:hAnsiTheme="majorHAnsi" w:cstheme="majorHAnsi"/>
        </w:rPr>
        <w:t>(default: t3.large) You can select a larger (t3.xlarge) instance if desired. It is s</w:t>
      </w:r>
      <w:r w:rsidRPr="00F745A3">
        <w:rPr>
          <w:rFonts w:asciiTheme="majorHAnsi" w:hAnsiTheme="majorHAnsi" w:cstheme="majorHAnsi"/>
        </w:rPr>
        <w:t>uggested</w:t>
      </w:r>
      <w:r>
        <w:rPr>
          <w:rFonts w:asciiTheme="majorHAnsi" w:hAnsiTheme="majorHAnsi" w:cstheme="majorHAnsi"/>
        </w:rPr>
        <w:t xml:space="preserve"> you</w:t>
      </w:r>
      <w:r w:rsidRPr="00F745A3">
        <w:rPr>
          <w:rFonts w:asciiTheme="majorHAnsi" w:hAnsiTheme="majorHAnsi" w:cstheme="majorHAnsi"/>
        </w:rPr>
        <w:t xml:space="preserve"> leave the as the default value</w:t>
      </w:r>
      <w:r w:rsidR="00EA0881">
        <w:rPr>
          <w:rFonts w:asciiTheme="majorHAnsi" w:hAnsiTheme="majorHAnsi" w:cstheme="majorHAnsi"/>
        </w:rPr>
        <w:t>.</w:t>
      </w:r>
    </w:p>
    <w:p w14:paraId="7FDB5666" w14:textId="28F6EE51" w:rsidR="003A275A" w:rsidRPr="003A275A" w:rsidRDefault="003A275A" w:rsidP="00F745A3">
      <w:pPr>
        <w:pStyle w:val="ListParagraph"/>
        <w:numPr>
          <w:ilvl w:val="2"/>
          <w:numId w:val="19"/>
        </w:numPr>
        <w:rPr>
          <w:rFonts w:asciiTheme="majorHAnsi" w:hAnsiTheme="majorHAnsi" w:cstheme="majorHAnsi"/>
        </w:rPr>
      </w:pPr>
      <w:r w:rsidRPr="003A275A">
        <w:rPr>
          <w:rFonts w:asciiTheme="majorHAnsi" w:hAnsiTheme="majorHAnsi" w:cstheme="majorHAnsi"/>
          <w:b/>
          <w:bCs/>
        </w:rPr>
        <w:t>EC2 AMI</w:t>
      </w:r>
      <w:r w:rsidRPr="003A275A">
        <w:rPr>
          <w:rFonts w:asciiTheme="majorHAnsi" w:hAnsiTheme="majorHAnsi" w:cstheme="majorHAnsi"/>
        </w:rPr>
        <w:t>: Select “ami-085925f297f89fce1” from the dropdown menu</w:t>
      </w:r>
      <w:r w:rsidR="00EA0881">
        <w:rPr>
          <w:rFonts w:asciiTheme="majorHAnsi" w:hAnsiTheme="majorHAnsi" w:cstheme="majorHAnsi"/>
        </w:rPr>
        <w:t>. This AMI is used for both EC2 instances (running Ignition and Greengrass).</w:t>
      </w:r>
    </w:p>
    <w:p w14:paraId="7ACE5F57" w14:textId="6C1D2051" w:rsidR="00EA0881" w:rsidRPr="003A275A" w:rsidRDefault="003A275A" w:rsidP="00F745A3">
      <w:pPr>
        <w:pStyle w:val="ListParagraph"/>
        <w:numPr>
          <w:ilvl w:val="2"/>
          <w:numId w:val="19"/>
        </w:numPr>
        <w:rPr>
          <w:rFonts w:asciiTheme="majorHAnsi" w:hAnsiTheme="majorHAnsi" w:cstheme="majorHAnsi"/>
        </w:rPr>
      </w:pPr>
      <w:r w:rsidRPr="003A275A">
        <w:rPr>
          <w:rFonts w:asciiTheme="majorHAnsi" w:hAnsiTheme="majorHAnsi" w:cstheme="majorHAnsi"/>
          <w:b/>
          <w:bCs/>
        </w:rPr>
        <w:t>EC2 Subnet</w:t>
      </w:r>
      <w:r w:rsidRPr="003A275A">
        <w:rPr>
          <w:rFonts w:asciiTheme="majorHAnsi" w:hAnsiTheme="majorHAnsi" w:cstheme="majorHAnsi"/>
        </w:rPr>
        <w:t>: Select the VPC Subnet associated with availability zone us-east-1a in your account</w:t>
      </w:r>
      <w:r w:rsidR="00EA0881">
        <w:rPr>
          <w:rFonts w:asciiTheme="majorHAnsi" w:hAnsiTheme="majorHAnsi" w:cstheme="majorHAnsi"/>
        </w:rPr>
        <w:t>.</w:t>
      </w:r>
    </w:p>
    <w:p w14:paraId="7D00454D" w14:textId="3D9E462E" w:rsidR="003A275A" w:rsidRDefault="00EA0881" w:rsidP="00EA0881">
      <w:pPr>
        <w:pStyle w:val="ListParagraph"/>
        <w:numPr>
          <w:ilvl w:val="1"/>
          <w:numId w:val="19"/>
        </w:numPr>
        <w:rPr>
          <w:rFonts w:asciiTheme="majorHAnsi" w:hAnsiTheme="majorHAnsi" w:cstheme="majorHAnsi"/>
        </w:rPr>
      </w:pPr>
      <w:r>
        <w:rPr>
          <w:rFonts w:asciiTheme="majorHAnsi" w:hAnsiTheme="majorHAnsi" w:cstheme="majorHAnsi"/>
        </w:rPr>
        <w:t>AWS Quick Start Configuration</w:t>
      </w:r>
    </w:p>
    <w:p w14:paraId="4747D080" w14:textId="3D91A467" w:rsidR="00EA0881" w:rsidRPr="00EA0881" w:rsidRDefault="00EA0881" w:rsidP="00B034B9">
      <w:pPr>
        <w:pStyle w:val="ListParagraph"/>
        <w:numPr>
          <w:ilvl w:val="2"/>
          <w:numId w:val="19"/>
        </w:numPr>
        <w:rPr>
          <w:rFonts w:asciiTheme="majorHAnsi" w:hAnsiTheme="majorHAnsi" w:cstheme="majorHAnsi"/>
        </w:rPr>
      </w:pPr>
      <w:r w:rsidRPr="00EA0881">
        <w:rPr>
          <w:rFonts w:asciiTheme="majorHAnsi" w:hAnsiTheme="majorHAnsi" w:cstheme="majorHAnsi"/>
          <w:b/>
          <w:bCs/>
        </w:rPr>
        <w:t>QuickStart S3 Bucket Name</w:t>
      </w:r>
      <w:r w:rsidRPr="00EA0881">
        <w:rPr>
          <w:rFonts w:asciiTheme="majorHAnsi" w:hAnsiTheme="majorHAnsi" w:cstheme="majorHAnsi"/>
        </w:rPr>
        <w:t xml:space="preserve">: Use the name of the bucket you created </w:t>
      </w:r>
      <w:r>
        <w:rPr>
          <w:rFonts w:asciiTheme="majorHAnsi" w:hAnsiTheme="majorHAnsi" w:cstheme="majorHAnsi"/>
        </w:rPr>
        <w:t>previously in the Pre-Requisites section. We used the example S3 bucket name of “</w:t>
      </w:r>
      <w:r>
        <w:t>imc-quickstart-bucket-ABC-123”</w:t>
      </w:r>
    </w:p>
    <w:p w14:paraId="291698F1" w14:textId="16401DEF" w:rsidR="00EA0881" w:rsidRPr="00EA0881" w:rsidRDefault="00EA0881" w:rsidP="00B034B9">
      <w:pPr>
        <w:pStyle w:val="ListParagraph"/>
        <w:numPr>
          <w:ilvl w:val="2"/>
          <w:numId w:val="19"/>
        </w:numPr>
        <w:rPr>
          <w:rFonts w:asciiTheme="majorHAnsi" w:hAnsiTheme="majorHAnsi" w:cstheme="majorHAnsi"/>
        </w:rPr>
      </w:pPr>
      <w:r w:rsidRPr="00EA0881">
        <w:rPr>
          <w:rFonts w:asciiTheme="majorHAnsi" w:hAnsiTheme="majorHAnsi" w:cstheme="majorHAnsi"/>
          <w:b/>
          <w:bCs/>
        </w:rPr>
        <w:t xml:space="preserve">QuickStart S3 </w:t>
      </w:r>
      <w:r w:rsidR="00E8708B">
        <w:rPr>
          <w:rFonts w:asciiTheme="majorHAnsi" w:hAnsiTheme="majorHAnsi" w:cstheme="majorHAnsi"/>
          <w:b/>
          <w:bCs/>
        </w:rPr>
        <w:t xml:space="preserve">Key </w:t>
      </w:r>
      <w:r w:rsidRPr="00EA0881">
        <w:rPr>
          <w:rFonts w:asciiTheme="majorHAnsi" w:hAnsiTheme="majorHAnsi" w:cstheme="majorHAnsi"/>
          <w:b/>
          <w:bCs/>
        </w:rPr>
        <w:t>Prefix</w:t>
      </w:r>
      <w:r w:rsidRPr="00EA0881">
        <w:rPr>
          <w:rFonts w:asciiTheme="majorHAnsi" w:hAnsiTheme="majorHAnsi" w:cstheme="majorHAnsi"/>
        </w:rPr>
        <w:t xml:space="preserve">: </w:t>
      </w:r>
      <w:r w:rsidR="00AC3701">
        <w:rPr>
          <w:rFonts w:asciiTheme="majorHAnsi" w:hAnsiTheme="majorHAnsi" w:cstheme="majorHAnsi"/>
        </w:rPr>
        <w:t xml:space="preserve">(default: “quickstart-IMC/”) </w:t>
      </w:r>
      <w:r w:rsidRPr="00EA0881">
        <w:rPr>
          <w:rFonts w:asciiTheme="majorHAnsi" w:hAnsiTheme="majorHAnsi" w:cstheme="majorHAnsi"/>
        </w:rPr>
        <w:t>Use</w:t>
      </w:r>
      <w:r w:rsidR="00E8708B">
        <w:rPr>
          <w:rFonts w:asciiTheme="majorHAnsi" w:hAnsiTheme="majorHAnsi" w:cstheme="majorHAnsi"/>
        </w:rPr>
        <w:t xml:space="preserve"> the name of the root folder in the S3 bucket you created. In the Pre-Requisites section we named the folder</w:t>
      </w:r>
      <w:r w:rsidRPr="00EA0881">
        <w:rPr>
          <w:rFonts w:asciiTheme="majorHAnsi" w:hAnsiTheme="majorHAnsi" w:cstheme="majorHAnsi"/>
        </w:rPr>
        <w:t xml:space="preserve"> “quickstart</w:t>
      </w:r>
      <w:r w:rsidR="00E8708B">
        <w:rPr>
          <w:rFonts w:asciiTheme="majorHAnsi" w:hAnsiTheme="majorHAnsi" w:cstheme="majorHAnsi"/>
        </w:rPr>
        <w:t>-IMC</w:t>
      </w:r>
      <w:r w:rsidRPr="00EA0881">
        <w:rPr>
          <w:rFonts w:asciiTheme="majorHAnsi" w:hAnsiTheme="majorHAnsi" w:cstheme="majorHAnsi"/>
        </w:rPr>
        <w:t>/”</w:t>
      </w:r>
    </w:p>
    <w:p w14:paraId="424865F9" w14:textId="175CCFB3" w:rsidR="00B034B9" w:rsidRPr="00EA0881" w:rsidRDefault="00EA0881" w:rsidP="00B034B9">
      <w:pPr>
        <w:pStyle w:val="ListParagraph"/>
        <w:numPr>
          <w:ilvl w:val="2"/>
          <w:numId w:val="19"/>
        </w:numPr>
        <w:rPr>
          <w:rFonts w:asciiTheme="majorHAnsi" w:hAnsiTheme="majorHAnsi" w:cstheme="majorHAnsi"/>
        </w:rPr>
      </w:pPr>
      <w:r w:rsidRPr="00EA0881">
        <w:rPr>
          <w:rFonts w:asciiTheme="majorHAnsi" w:hAnsiTheme="majorHAnsi" w:cstheme="majorHAnsi"/>
          <w:b/>
          <w:bCs/>
        </w:rPr>
        <w:t>QuickStart S3 Bucket Region</w:t>
      </w:r>
      <w:r w:rsidRPr="00EA0881">
        <w:rPr>
          <w:rFonts w:asciiTheme="majorHAnsi" w:hAnsiTheme="majorHAnsi" w:cstheme="majorHAnsi"/>
        </w:rPr>
        <w:t>: Leave as default “us-east-1”</w:t>
      </w:r>
    </w:p>
    <w:p w14:paraId="0BA61BF7" w14:textId="6804E4C9" w:rsidR="00B034B9" w:rsidRPr="00B034B9" w:rsidRDefault="00AC3701" w:rsidP="00B034B9">
      <w:pPr>
        <w:pStyle w:val="ListParagraph"/>
        <w:numPr>
          <w:ilvl w:val="2"/>
          <w:numId w:val="19"/>
        </w:numPr>
      </w:pPr>
      <w:r w:rsidRPr="00B034B9">
        <w:rPr>
          <w:rFonts w:asciiTheme="majorHAnsi" w:hAnsiTheme="majorHAnsi" w:cstheme="majorHAnsi"/>
          <w:b/>
          <w:bCs/>
        </w:rPr>
        <w:t>Select the Asset Model Converter (AMC) Driver</w:t>
      </w:r>
      <w:r w:rsidR="00EA0881" w:rsidRPr="00B034B9">
        <w:rPr>
          <w:rFonts w:asciiTheme="majorHAnsi" w:hAnsiTheme="majorHAnsi" w:cstheme="majorHAnsi"/>
        </w:rPr>
        <w:t>: Leave as default “IgnitionCirrusLink</w:t>
      </w:r>
      <w:r w:rsidRPr="00B034B9">
        <w:rPr>
          <w:rFonts w:asciiTheme="majorHAnsi" w:hAnsiTheme="majorHAnsi" w:cstheme="majorHAnsi"/>
        </w:rPr>
        <w:t>”. For the virtual deployment you may also choose “IgnitionFileExport” which will require you to manually export the tag definition file from Ignition Server and upload to an S3 bucket. To use this AMC driver option, follow the steps detailed in the IMC Kit Configuration section.</w:t>
      </w:r>
    </w:p>
    <w:p w14:paraId="55A68CEC" w14:textId="77777777" w:rsidR="00B034B9" w:rsidRDefault="00EA0881" w:rsidP="00B034B9">
      <w:pPr>
        <w:pStyle w:val="ListParagraph"/>
        <w:numPr>
          <w:ilvl w:val="2"/>
          <w:numId w:val="19"/>
        </w:numPr>
      </w:pPr>
      <w:r w:rsidRPr="00B034B9">
        <w:t>Us</w:t>
      </w:r>
      <w:r w:rsidRPr="00B034B9">
        <w:rPr>
          <w:b/>
          <w:bCs/>
        </w:rPr>
        <w:t>er Public IP Address</w:t>
      </w:r>
      <w:r w:rsidRPr="00B034B9">
        <w:t>: Input your public IP address in the format “x.x.x.x” so that you have access to SSH into the EC2 instances</w:t>
      </w:r>
      <w:r w:rsidR="0013677A" w:rsidRPr="00B034B9">
        <w:t>.</w:t>
      </w:r>
    </w:p>
    <w:p w14:paraId="5C90FC7F" w14:textId="1DC2CFB1" w:rsidR="00FC4C22" w:rsidRPr="00FC4C22" w:rsidRDefault="00B034B9" w:rsidP="00F745A3">
      <w:pPr>
        <w:pStyle w:val="ListParagraph"/>
        <w:numPr>
          <w:ilvl w:val="0"/>
          <w:numId w:val="19"/>
        </w:numPr>
      </w:pPr>
      <w:r w:rsidRPr="00B034B9">
        <w:t>Click “Next” to proceed to Step 3 “Configure stack options”</w:t>
      </w:r>
    </w:p>
    <w:p w14:paraId="1528738F" w14:textId="35ADF318" w:rsidR="00EA0881" w:rsidRDefault="00EA0881" w:rsidP="00FC4C22">
      <w:pPr>
        <w:rPr>
          <w:rFonts w:asciiTheme="majorHAnsi" w:hAnsiTheme="majorHAnsi" w:cstheme="majorHAnsi"/>
        </w:rPr>
      </w:pPr>
    </w:p>
    <w:p w14:paraId="606C58A0" w14:textId="77777777" w:rsidR="00EA0881" w:rsidRDefault="00EA0881" w:rsidP="00EA0881">
      <w:pPr>
        <w:rPr>
          <w:rFonts w:asciiTheme="majorHAnsi" w:hAnsiTheme="majorHAnsi" w:cstheme="majorHAnsi"/>
        </w:rPr>
      </w:pPr>
      <w:r>
        <w:rPr>
          <w:rFonts w:asciiTheme="majorHAnsi" w:hAnsiTheme="majorHAnsi" w:cstheme="majorHAnsi"/>
        </w:rPr>
        <w:t>Step 3: Configure stack options</w:t>
      </w:r>
    </w:p>
    <w:p w14:paraId="3790CF7D" w14:textId="7834B4B6" w:rsidR="00EA0881" w:rsidRDefault="0013677A" w:rsidP="0013677A">
      <w:pPr>
        <w:pStyle w:val="ListParagraph"/>
        <w:numPr>
          <w:ilvl w:val="0"/>
          <w:numId w:val="21"/>
        </w:numPr>
        <w:rPr>
          <w:rFonts w:asciiTheme="majorHAnsi" w:hAnsiTheme="majorHAnsi" w:cstheme="majorHAnsi"/>
        </w:rPr>
      </w:pPr>
      <w:r>
        <w:rPr>
          <w:rFonts w:asciiTheme="majorHAnsi" w:hAnsiTheme="majorHAnsi" w:cstheme="majorHAnsi"/>
        </w:rPr>
        <w:t>You can accept all defaults</w:t>
      </w:r>
    </w:p>
    <w:p w14:paraId="1905A3F4" w14:textId="5175DE65" w:rsidR="00B034B9" w:rsidRDefault="00B034B9" w:rsidP="0013677A">
      <w:pPr>
        <w:pStyle w:val="ListParagraph"/>
        <w:numPr>
          <w:ilvl w:val="0"/>
          <w:numId w:val="21"/>
        </w:numPr>
        <w:rPr>
          <w:rFonts w:asciiTheme="majorHAnsi" w:hAnsiTheme="majorHAnsi" w:cstheme="majorHAnsi"/>
        </w:rPr>
      </w:pPr>
      <w:r>
        <w:rPr>
          <w:rFonts w:asciiTheme="majorHAnsi" w:hAnsiTheme="majorHAnsi" w:cstheme="majorHAnsi"/>
        </w:rPr>
        <w:t>Click “Next” to proceed to Step 4 “Review”</w:t>
      </w:r>
    </w:p>
    <w:p w14:paraId="706227B9" w14:textId="77777777" w:rsidR="00B034B9" w:rsidRPr="00F745A3" w:rsidRDefault="00B034B9" w:rsidP="00B034B9">
      <w:pPr>
        <w:rPr>
          <w:rFonts w:asciiTheme="majorHAnsi" w:hAnsiTheme="majorHAnsi" w:cstheme="majorHAnsi"/>
        </w:rPr>
      </w:pPr>
    </w:p>
    <w:p w14:paraId="4974AE53" w14:textId="31E19DD0" w:rsidR="00EA0881" w:rsidRDefault="00EA0881" w:rsidP="00EA0881">
      <w:pPr>
        <w:rPr>
          <w:rFonts w:asciiTheme="majorHAnsi" w:hAnsiTheme="majorHAnsi" w:cstheme="majorHAnsi"/>
        </w:rPr>
      </w:pPr>
      <w:r>
        <w:rPr>
          <w:rFonts w:asciiTheme="majorHAnsi" w:hAnsiTheme="majorHAnsi" w:cstheme="majorHAnsi"/>
        </w:rPr>
        <w:t>Step 4: Review</w:t>
      </w:r>
    </w:p>
    <w:p w14:paraId="376FF53A" w14:textId="34433286" w:rsidR="00B034B9" w:rsidRDefault="00B034B9" w:rsidP="00B034B9">
      <w:pPr>
        <w:pStyle w:val="ListParagraph"/>
        <w:numPr>
          <w:ilvl w:val="0"/>
          <w:numId w:val="22"/>
        </w:numPr>
        <w:rPr>
          <w:rFonts w:asciiTheme="majorHAnsi" w:hAnsiTheme="majorHAnsi" w:cstheme="majorHAnsi"/>
        </w:rPr>
      </w:pPr>
      <w:r>
        <w:rPr>
          <w:rFonts w:asciiTheme="majorHAnsi" w:hAnsiTheme="majorHAnsi" w:cstheme="majorHAnsi"/>
        </w:rPr>
        <w:t>Review and accept the acknowledgements at the bottom of the page</w:t>
      </w:r>
    </w:p>
    <w:p w14:paraId="10F61839" w14:textId="2733F2D1" w:rsidR="00B034B9" w:rsidRPr="00F745A3" w:rsidRDefault="00B034B9" w:rsidP="00F745A3">
      <w:pPr>
        <w:pStyle w:val="ListParagraph"/>
        <w:numPr>
          <w:ilvl w:val="0"/>
          <w:numId w:val="22"/>
        </w:numPr>
        <w:rPr>
          <w:rFonts w:asciiTheme="majorHAnsi" w:hAnsiTheme="majorHAnsi" w:cstheme="majorHAnsi"/>
        </w:rPr>
      </w:pPr>
      <w:r>
        <w:rPr>
          <w:rFonts w:asciiTheme="majorHAnsi" w:hAnsiTheme="majorHAnsi" w:cstheme="majorHAnsi"/>
        </w:rPr>
        <w:t>Click “Create stack” to launch the CloudFormation stack.</w:t>
      </w:r>
    </w:p>
    <w:p w14:paraId="6A6C3C79" w14:textId="410C4345" w:rsidR="00EA0881" w:rsidRDefault="00EA0881" w:rsidP="00FC4C22">
      <w:pPr>
        <w:rPr>
          <w:rFonts w:asciiTheme="majorHAnsi" w:hAnsiTheme="majorHAnsi" w:cstheme="majorHAnsi"/>
        </w:rPr>
      </w:pPr>
    </w:p>
    <w:p w14:paraId="0E7D782D" w14:textId="77777777" w:rsidR="00EA0881" w:rsidRPr="00FC4C22" w:rsidRDefault="00EA0881" w:rsidP="00FC4C22">
      <w:pPr>
        <w:rPr>
          <w:rFonts w:asciiTheme="majorHAnsi" w:hAnsiTheme="majorHAnsi" w:cstheme="majorHAnsi"/>
        </w:rPr>
      </w:pPr>
    </w:p>
    <w:p w14:paraId="3CF516CC" w14:textId="17432782" w:rsidR="00FC4C22" w:rsidRPr="00FC4C22" w:rsidRDefault="00A0332C" w:rsidP="00051675">
      <w:r>
        <w:t xml:space="preserve">Stack </w:t>
      </w:r>
      <w:r w:rsidR="00FC4C22" w:rsidRPr="00FC4C22">
        <w:t>Deploy</w:t>
      </w:r>
      <w:r>
        <w:t>ment</w:t>
      </w:r>
      <w:ins w:id="54" w:author="Thomas Cummins" w:date="2020-06-11T11:41:00Z">
        <w:r w:rsidR="00504F0C">
          <w:t xml:space="preserve"> </w:t>
        </w:r>
      </w:ins>
    </w:p>
    <w:p w14:paraId="4AF99CDF" w14:textId="0CB611EC" w:rsidR="00780BE8" w:rsidRDefault="00A0332C" w:rsidP="00780BE8">
      <w:pPr>
        <w:rPr>
          <w:rFonts w:asciiTheme="majorHAnsi" w:hAnsiTheme="majorHAnsi" w:cstheme="majorHAnsi"/>
        </w:rPr>
      </w:pPr>
      <w:r>
        <w:rPr>
          <w:rFonts w:asciiTheme="majorHAnsi" w:hAnsiTheme="majorHAnsi" w:cstheme="majorHAnsi"/>
        </w:rPr>
        <w:t xml:space="preserve">Stack deployment </w:t>
      </w:r>
      <w:r w:rsidR="00FC4C22" w:rsidRPr="00FC4C22">
        <w:rPr>
          <w:rFonts w:asciiTheme="majorHAnsi" w:hAnsiTheme="majorHAnsi" w:cstheme="majorHAnsi"/>
        </w:rPr>
        <w:t>will take</w:t>
      </w:r>
      <w:r>
        <w:rPr>
          <w:rFonts w:asciiTheme="majorHAnsi" w:hAnsiTheme="majorHAnsi" w:cstheme="majorHAnsi"/>
        </w:rPr>
        <w:t xml:space="preserve"> approximately 5-10 minutes</w:t>
      </w:r>
      <w:r w:rsidR="00FC4C22" w:rsidRPr="00FC4C22">
        <w:rPr>
          <w:rFonts w:asciiTheme="majorHAnsi" w:hAnsiTheme="majorHAnsi" w:cstheme="majorHAnsi"/>
        </w:rPr>
        <w:t>.</w:t>
      </w:r>
      <w:r>
        <w:rPr>
          <w:rFonts w:asciiTheme="majorHAnsi" w:hAnsiTheme="majorHAnsi" w:cstheme="majorHAnsi"/>
        </w:rPr>
        <w:t xml:space="preserve"> You can track the progress of the stack launch by viewing the “Events” tab of the stack.</w:t>
      </w:r>
      <w:r w:rsidR="00780BE8">
        <w:rPr>
          <w:rFonts w:asciiTheme="majorHAnsi" w:hAnsiTheme="majorHAnsi" w:cstheme="majorHAnsi"/>
        </w:rPr>
        <w:t xml:space="preserve"> </w:t>
      </w:r>
    </w:p>
    <w:p w14:paraId="293DA9DA" w14:textId="6503F7E4" w:rsidR="00780BE8" w:rsidRPr="00A56C5A" w:rsidRDefault="00780BE8" w:rsidP="00F745A3">
      <w:pPr>
        <w:pStyle w:val="ListParagraph"/>
        <w:numPr>
          <w:ilvl w:val="0"/>
          <w:numId w:val="24"/>
        </w:numPr>
      </w:pPr>
      <w:r w:rsidRPr="00FC4C22">
        <w:t>Verify SiteWise Asset Creation</w:t>
      </w:r>
      <w:r>
        <w:tab/>
      </w:r>
    </w:p>
    <w:p w14:paraId="06594022" w14:textId="3E0FA1CE" w:rsidR="00780BE8" w:rsidRDefault="00780BE8" w:rsidP="004D7484">
      <w:pPr>
        <w:pStyle w:val="ListParagraph"/>
        <w:numPr>
          <w:ilvl w:val="1"/>
          <w:numId w:val="24"/>
        </w:numPr>
      </w:pPr>
      <w:r w:rsidRPr="00A56C5A">
        <w:t>After the</w:t>
      </w:r>
      <w:r>
        <w:t xml:space="preserve"> CloudFormation stack is complete, navigate to the </w:t>
      </w:r>
      <w:r w:rsidRPr="00A56C5A">
        <w:t xml:space="preserve">AWS IoT </w:t>
      </w:r>
      <w:proofErr w:type="spellStart"/>
      <w:ins w:id="55" w:author="Thomas Cummins" w:date="2020-06-11T11:39:00Z">
        <w:r w:rsidR="00F745A3" w:rsidRPr="00A56C5A">
          <w:t>SiteWise</w:t>
        </w:r>
      </w:ins>
      <w:proofErr w:type="spellEnd"/>
      <w:r w:rsidRPr="00A56C5A">
        <w:t xml:space="preserve"> console. From there you can watch as</w:t>
      </w:r>
      <w:r>
        <w:t xml:space="preserve"> </w:t>
      </w:r>
      <w:r w:rsidRPr="002862A1">
        <w:t xml:space="preserve">the assets and models are created in </w:t>
      </w:r>
      <w:proofErr w:type="spellStart"/>
      <w:proofErr w:type="gramStart"/>
      <w:ins w:id="56" w:author="Thomas Cummins" w:date="2020-06-11T11:39:00Z">
        <w:r w:rsidR="00F745A3" w:rsidRPr="002862A1">
          <w:t>SiteWise</w:t>
        </w:r>
      </w:ins>
      <w:proofErr w:type="spellEnd"/>
      <w:r w:rsidRPr="002862A1">
        <w:t>, and</w:t>
      </w:r>
      <w:proofErr w:type="gramEnd"/>
      <w:r w:rsidRPr="002862A1">
        <w:t xml:space="preserve"> associated with each other into a single hierarchy. </w:t>
      </w:r>
    </w:p>
    <w:p w14:paraId="3A4D8F66" w14:textId="405BE54C" w:rsidR="00780BE8" w:rsidRPr="00B610B5" w:rsidRDefault="00780BE8" w:rsidP="004D7484">
      <w:pPr>
        <w:pStyle w:val="ListParagraph"/>
        <w:numPr>
          <w:ilvl w:val="1"/>
          <w:numId w:val="24"/>
        </w:numPr>
      </w:pPr>
      <w:r w:rsidRPr="00B610B5">
        <w:t xml:space="preserve">This will take </w:t>
      </w:r>
      <w:r>
        <w:t>several minutes (up to 10 minutes)</w:t>
      </w:r>
      <w:r w:rsidRPr="00B610B5">
        <w:t>, but once it's completed you should see an asset structure much like this one:</w:t>
      </w:r>
    </w:p>
    <w:p w14:paraId="4C831704"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lastRenderedPageBreak/>
        <w:t>```</w:t>
      </w:r>
    </w:p>
    <w:p w14:paraId="5C16E1EC"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/AWS Smart Factory</w:t>
      </w:r>
    </w:p>
    <w:p w14:paraId="74E60308"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w:t>
      </w:r>
    </w:p>
    <w:p w14:paraId="370F441D"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w:t>
      </w:r>
    </w:p>
    <w:p w14:paraId="5FB4F043"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1/Conveyer</w:t>
      </w:r>
    </w:p>
    <w:p w14:paraId="3B72317A"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1/Hauloff</w:t>
      </w:r>
    </w:p>
    <w:p w14:paraId="26E0E7D1"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 xml:space="preserve">      /AWS Smart Factory/Smart Factory 1/Line 1/Stamping Machine</w:t>
      </w:r>
    </w:p>
    <w:p w14:paraId="1D2A163E"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72A40FC7" w14:textId="77777777" w:rsidR="00780BE8" w:rsidRPr="00FC4C22" w:rsidRDefault="00780BE8" w:rsidP="00F745A3">
      <w:pPr>
        <w:ind w:left="1440"/>
        <w:rPr>
          <w:rFonts w:asciiTheme="majorHAnsi" w:hAnsiTheme="majorHAnsi" w:cstheme="majorHAnsi"/>
        </w:rPr>
      </w:pPr>
      <w:r w:rsidRPr="00FC4C22">
        <w:rPr>
          <w:rFonts w:asciiTheme="majorHAnsi" w:hAnsiTheme="majorHAnsi" w:cstheme="majorHAnsi"/>
        </w:rPr>
        <w:t>```</w:t>
      </w:r>
    </w:p>
    <w:p w14:paraId="217852F3" w14:textId="1AFE3B88" w:rsidR="00FC4C22" w:rsidRPr="00FC4C22" w:rsidRDefault="00FC4C22" w:rsidP="00FC4C22">
      <w:pPr>
        <w:rPr>
          <w:rFonts w:asciiTheme="majorHAnsi" w:hAnsiTheme="majorHAnsi" w:cstheme="majorHAnsi"/>
        </w:rPr>
      </w:pPr>
    </w:p>
    <w:p w14:paraId="2012E8A8" w14:textId="77777777" w:rsidR="00FC4C22" w:rsidRPr="00FC4C22" w:rsidRDefault="00FC4C22" w:rsidP="00FC4C22">
      <w:pPr>
        <w:rPr>
          <w:rFonts w:asciiTheme="majorHAnsi" w:hAnsiTheme="majorHAnsi" w:cstheme="majorHAnsi"/>
        </w:rPr>
      </w:pPr>
    </w:p>
    <w:p w14:paraId="10E0198C" w14:textId="77777777" w:rsidR="00504F0C" w:rsidRDefault="00504F0C">
      <w:pPr>
        <w:rPr>
          <w:ins w:id="57" w:author="Thomas Cummins" w:date="2020-06-11T11:41:00Z"/>
          <w:rFonts w:asciiTheme="majorHAnsi" w:eastAsiaTheme="majorEastAsia" w:hAnsiTheme="majorHAnsi" w:cstheme="majorBidi"/>
          <w:color w:val="2F5496" w:themeColor="accent1" w:themeShade="BF"/>
          <w:sz w:val="26"/>
          <w:szCs w:val="26"/>
        </w:rPr>
      </w:pPr>
      <w:ins w:id="58" w:author="Thomas Cummins" w:date="2020-06-11T11:41:00Z">
        <w:r>
          <w:br w:type="page"/>
        </w:r>
      </w:ins>
    </w:p>
    <w:p w14:paraId="4142E40F" w14:textId="79035BA7" w:rsidR="00A56C5A" w:rsidRDefault="00A56C5A" w:rsidP="00612468">
      <w:pPr>
        <w:pStyle w:val="Heading2"/>
      </w:pPr>
      <w:bookmarkStart w:id="59" w:name="_Toc42788337"/>
      <w:r>
        <w:lastRenderedPageBreak/>
        <w:t>IMC Kit Configuration</w:t>
      </w:r>
      <w:bookmarkEnd w:id="59"/>
    </w:p>
    <w:p w14:paraId="148ECF1B" w14:textId="5EB79580" w:rsidR="00B610B5" w:rsidRDefault="00107589" w:rsidP="00107589">
      <w:r>
        <w:t xml:space="preserve">Once the </w:t>
      </w:r>
      <w:ins w:id="60" w:author="Thomas Cummins" w:date="2020-06-11T11:39:00Z">
        <w:r w:rsidR="00F745A3">
          <w:t>CloudFormation</w:t>
        </w:r>
      </w:ins>
      <w:r>
        <w:t xml:space="preserve"> stack is completed, follow the steps to configure the IMC Kit to make it operational</w:t>
      </w:r>
      <w:r w:rsidR="00B610B5">
        <w:t xml:space="preserve">. You only need to follow the steps for the specific data flow option you chose during the </w:t>
      </w:r>
      <w:ins w:id="61" w:author="Thomas Cummins" w:date="2020-06-11T11:39:00Z">
        <w:r w:rsidR="00F745A3">
          <w:t>CloudFormation</w:t>
        </w:r>
      </w:ins>
      <w:r w:rsidR="00B610B5">
        <w:t xml:space="preserve"> stack launch:</w:t>
      </w:r>
    </w:p>
    <w:p w14:paraId="7BD97796" w14:textId="6E82E6B4" w:rsidR="00B610B5" w:rsidRDefault="00B610B5" w:rsidP="00B610B5">
      <w:pPr>
        <w:pStyle w:val="ListParagraph"/>
        <w:numPr>
          <w:ilvl w:val="0"/>
          <w:numId w:val="26"/>
        </w:numPr>
      </w:pPr>
      <w:r>
        <w:t>Option 1</w:t>
      </w:r>
    </w:p>
    <w:p w14:paraId="2ED96A72" w14:textId="5A47ABB8" w:rsidR="00B610B5" w:rsidRDefault="00B610B5" w:rsidP="00B610B5">
      <w:pPr>
        <w:pStyle w:val="ListParagraph"/>
        <w:numPr>
          <w:ilvl w:val="0"/>
          <w:numId w:val="26"/>
        </w:numPr>
      </w:pPr>
      <w:r>
        <w:t>Option 2(a)</w:t>
      </w:r>
    </w:p>
    <w:p w14:paraId="0A9385B1" w14:textId="5E430FA2" w:rsidR="00B610B5" w:rsidRPr="00B610B5" w:rsidRDefault="00B610B5" w:rsidP="00F745A3">
      <w:pPr>
        <w:pStyle w:val="ListParagraph"/>
        <w:numPr>
          <w:ilvl w:val="0"/>
          <w:numId w:val="26"/>
        </w:numPr>
      </w:pPr>
      <w:r>
        <w:t>Option 2(b)</w:t>
      </w:r>
    </w:p>
    <w:p w14:paraId="67F8C84C" w14:textId="4E28EF6A" w:rsidR="004806B5" w:rsidRDefault="004806B5" w:rsidP="004806B5"/>
    <w:p w14:paraId="13758D40" w14:textId="5D40EC0C" w:rsidR="004806B5" w:rsidRPr="00584B5F" w:rsidRDefault="004806B5" w:rsidP="00584B5F">
      <w:r w:rsidRPr="00584B5F">
        <w:t>Option 1</w:t>
      </w:r>
    </w:p>
    <w:p w14:paraId="0C1F9E80" w14:textId="5161DAFF" w:rsidR="00584B5F" w:rsidRDefault="00584B5F" w:rsidP="00584B5F">
      <w:pPr>
        <w:pStyle w:val="ListParagraph"/>
        <w:numPr>
          <w:ilvl w:val="0"/>
          <w:numId w:val="33"/>
        </w:numPr>
      </w:pPr>
      <w:r w:rsidRPr="00584B5F">
        <w:t xml:space="preserve">Accept </w:t>
      </w:r>
      <w:proofErr w:type="spellStart"/>
      <w:ins w:id="62" w:author="Thomas Cummins" w:date="2020-06-11T11:39:00Z">
        <w:r w:rsidR="00F745A3" w:rsidRPr="00584B5F">
          <w:t>SiteWise</w:t>
        </w:r>
      </w:ins>
      <w:proofErr w:type="spellEnd"/>
      <w:r w:rsidRPr="00584B5F">
        <w:t xml:space="preserve"> Certificate in Ignition: To enable the SiteWise to ingest data over OPC UA from Ignition’s OPC UA server, you must accept the certificate presented by the SiteWise connector within Ignition.</w:t>
      </w:r>
    </w:p>
    <w:p w14:paraId="558EE323" w14:textId="1F82D6C9" w:rsidR="00584B5F" w:rsidRDefault="00584B5F" w:rsidP="00A21ADA">
      <w:pPr>
        <w:pStyle w:val="ListParagraph"/>
        <w:numPr>
          <w:ilvl w:val="1"/>
          <w:numId w:val="33"/>
        </w:numPr>
      </w:pPr>
      <w:r w:rsidRPr="00584B5F">
        <w:t>Open the Ignition web UI: Navigate to the AWS EC2 Console and find the EC2 instance running Ignition server. It should be named you should see an instance named “Virtual/Option1/Ignition</w:t>
      </w:r>
    </w:p>
    <w:p w14:paraId="7B9BD53D" w14:textId="0036CCF7" w:rsidR="00584B5F" w:rsidRDefault="00584B5F" w:rsidP="00F745A3">
      <w:pPr>
        <w:pStyle w:val="ListParagraph"/>
        <w:numPr>
          <w:ilvl w:val="1"/>
          <w:numId w:val="33"/>
        </w:numPr>
      </w:pPr>
      <w:r w:rsidRPr="00584B5F">
        <w:t xml:space="preserve">Get the public IP address of that instance, and load a </w:t>
      </w:r>
      <w:ins w:id="63" w:author="Thomas Cummins" w:date="2020-06-11T11:39:00Z">
        <w:r w:rsidR="00F745A3" w:rsidRPr="00584B5F">
          <w:t>URL</w:t>
        </w:r>
      </w:ins>
      <w:r w:rsidRPr="00584B5F">
        <w:t xml:space="preserve"> like this into your browser of choice: </w:t>
      </w:r>
      <w:hyperlink w:history="1">
        <w:r w:rsidRPr="00584B5F">
          <w:rPr>
            <w:rStyle w:val="Hyperlink"/>
          </w:rPr>
          <w:t>http://&lt;IginitionServerPublicIP&gt;:8088</w:t>
        </w:r>
      </w:hyperlink>
    </w:p>
    <w:p w14:paraId="6ADDCFBE" w14:textId="544A4D0A" w:rsidR="00584B5F" w:rsidRPr="00584B5F" w:rsidRDefault="00584B5F" w:rsidP="00F745A3">
      <w:pPr>
        <w:pStyle w:val="ListParagraph"/>
        <w:numPr>
          <w:ilvl w:val="2"/>
          <w:numId w:val="33"/>
        </w:numPr>
      </w:pPr>
      <w:r w:rsidRPr="00584B5F">
        <w:t>Reminder: For AWS Employees, do not be on the corporate VPN for this step.</w:t>
      </w:r>
    </w:p>
    <w:p w14:paraId="2E1DCA46" w14:textId="109D50E3" w:rsidR="00A34447" w:rsidRDefault="00FC4C22" w:rsidP="00A34447">
      <w:pPr>
        <w:pStyle w:val="ListParagraph"/>
        <w:numPr>
          <w:ilvl w:val="1"/>
          <w:numId w:val="33"/>
        </w:numPr>
      </w:pPr>
      <w:r w:rsidRPr="00584B5F">
        <w:t>Once</w:t>
      </w:r>
      <w:r w:rsidR="00584B5F">
        <w:t xml:space="preserve"> the Ignition Web UI is open</w:t>
      </w:r>
      <w:r w:rsidRPr="00584B5F">
        <w:t>, you should see a gear like icon on the left labeled 'Config'. Click that, and it will ask you to log in.</w:t>
      </w:r>
      <w:r w:rsidR="00A34447">
        <w:t xml:space="preserve"> </w:t>
      </w:r>
      <w:r w:rsidRPr="00584B5F">
        <w:t xml:space="preserve">The default </w:t>
      </w:r>
      <w:r w:rsidR="00A34447">
        <w:t>credentials are:</w:t>
      </w:r>
    </w:p>
    <w:p w14:paraId="65010EBF" w14:textId="0FB4A036" w:rsidR="00A34447" w:rsidRDefault="00A34447" w:rsidP="00A34447">
      <w:pPr>
        <w:pStyle w:val="ListParagraph"/>
        <w:numPr>
          <w:ilvl w:val="2"/>
          <w:numId w:val="33"/>
        </w:numPr>
      </w:pPr>
      <w:r w:rsidRPr="00A21ADA">
        <w:t>U</w:t>
      </w:r>
      <w:r w:rsidR="00FC4C22" w:rsidRPr="00A21ADA">
        <w:t>sername</w:t>
      </w:r>
      <w:r w:rsidRPr="00A21ADA">
        <w:t xml:space="preserve">: </w:t>
      </w:r>
      <w:r w:rsidR="00FC4C22" w:rsidRPr="00A21ADA">
        <w:t>admin</w:t>
      </w:r>
    </w:p>
    <w:p w14:paraId="3574FC2E" w14:textId="14EB9DD4" w:rsidR="00A34447" w:rsidRDefault="00A34447" w:rsidP="00A34447">
      <w:pPr>
        <w:pStyle w:val="ListParagraph"/>
        <w:numPr>
          <w:ilvl w:val="2"/>
          <w:numId w:val="33"/>
        </w:numPr>
      </w:pPr>
      <w:r w:rsidRPr="00A21ADA">
        <w:t xml:space="preserve">Password: </w:t>
      </w:r>
      <w:r w:rsidR="00FC4C22" w:rsidRPr="00A21ADA">
        <w:t>password</w:t>
      </w:r>
    </w:p>
    <w:p w14:paraId="2F95B3E5" w14:textId="77777777" w:rsidR="00A34447" w:rsidRDefault="00A34447" w:rsidP="00A34447">
      <w:pPr>
        <w:pStyle w:val="ListParagraph"/>
        <w:numPr>
          <w:ilvl w:val="3"/>
          <w:numId w:val="33"/>
        </w:numPr>
      </w:pPr>
      <w:r w:rsidRPr="002862A1">
        <w:t>You have the option to update login credentials once you log in.</w:t>
      </w:r>
    </w:p>
    <w:p w14:paraId="6DC38B02" w14:textId="77777777" w:rsidR="00A34447" w:rsidRDefault="00A34447" w:rsidP="00A34447">
      <w:pPr>
        <w:pStyle w:val="ListParagraph"/>
        <w:numPr>
          <w:ilvl w:val="1"/>
          <w:numId w:val="33"/>
        </w:numPr>
      </w:pPr>
      <w:r w:rsidRPr="002862A1">
        <w:t>Navigate to "OPC UA -&gt; Security -&gt; Server" and wait for the quarantined certificate to appear (from AWS IoT SiteWise</w:t>
      </w:r>
      <w:r>
        <w:t xml:space="preserve"> Gateway</w:t>
      </w:r>
      <w:r w:rsidRPr="002862A1">
        <w:t>).</w:t>
      </w:r>
      <w:r>
        <w:t xml:space="preserve"> </w:t>
      </w:r>
      <w:r w:rsidRPr="002862A1">
        <w:t>You should see a single entry under 'Quarantined Certificates' named something like 'AWS IoT SiteWise Gateway Client'.</w:t>
      </w:r>
    </w:p>
    <w:p w14:paraId="263A6A58" w14:textId="7B81D72C" w:rsidR="00A34447" w:rsidRDefault="00A34447" w:rsidP="00A34447">
      <w:pPr>
        <w:pStyle w:val="ListParagraph"/>
        <w:numPr>
          <w:ilvl w:val="2"/>
          <w:numId w:val="33"/>
        </w:numPr>
      </w:pPr>
      <w:r>
        <w:t>C</w:t>
      </w:r>
      <w:r w:rsidRPr="00584B5F">
        <w:t xml:space="preserve">lick </w:t>
      </w:r>
      <w:r>
        <w:t>“</w:t>
      </w:r>
      <w:r w:rsidRPr="00584B5F">
        <w:t>Trust</w:t>
      </w:r>
      <w:r>
        <w:t xml:space="preserve">” to accept the certificate. At this point, the SiteWise connector will start consuming data over OPC UA from Ignition and this data will be sent up to the AWS IoT </w:t>
      </w:r>
      <w:proofErr w:type="spellStart"/>
      <w:ins w:id="64" w:author="Thomas Cummins" w:date="2020-06-11T11:39:00Z">
        <w:r w:rsidR="00F745A3">
          <w:t>SiteWise</w:t>
        </w:r>
      </w:ins>
      <w:proofErr w:type="spellEnd"/>
      <w:r>
        <w:t xml:space="preserve"> in the cloud.</w:t>
      </w:r>
    </w:p>
    <w:p w14:paraId="0B60BC65" w14:textId="3BE7A4D8" w:rsidR="00A21ADA" w:rsidRDefault="00A21ADA" w:rsidP="00A21ADA">
      <w:pPr>
        <w:pStyle w:val="ListParagraph"/>
        <w:numPr>
          <w:ilvl w:val="0"/>
          <w:numId w:val="33"/>
        </w:numPr>
      </w:pPr>
      <w:r>
        <w:t>Update the SiteWise Gateway</w:t>
      </w:r>
    </w:p>
    <w:p w14:paraId="40ABCE7B" w14:textId="1A935DF6" w:rsidR="00A21ADA" w:rsidRDefault="00A21ADA" w:rsidP="00A21ADA">
      <w:pPr>
        <w:pStyle w:val="ListParagraph"/>
        <w:numPr>
          <w:ilvl w:val="1"/>
          <w:numId w:val="33"/>
        </w:numPr>
      </w:pPr>
      <w:r>
        <w:t>Navigate to AWS IoT SiteWise console and select Ingest</w:t>
      </w:r>
      <w:r>
        <w:sym w:font="Wingdings" w:char="F0E0"/>
      </w:r>
      <w:r>
        <w:t>Gateways</w:t>
      </w:r>
    </w:p>
    <w:p w14:paraId="22886010" w14:textId="69D1965C" w:rsidR="00A21ADA" w:rsidRDefault="00A21ADA" w:rsidP="00A21ADA">
      <w:pPr>
        <w:pStyle w:val="ListParagraph"/>
        <w:numPr>
          <w:ilvl w:val="1"/>
          <w:numId w:val="33"/>
        </w:numPr>
        <w:rPr>
          <w:ins w:id="65" w:author="Shahan Krakirian" w:date="2020-06-11T13:53:00Z"/>
        </w:rPr>
      </w:pPr>
      <w:commentRangeStart w:id="66"/>
      <w:r>
        <w:t xml:space="preserve">Select the gateway created during the stack launch. </w:t>
      </w:r>
      <w:commentRangeEnd w:id="66"/>
      <w:r>
        <w:rPr>
          <w:rStyle w:val="CommentReference"/>
        </w:rPr>
        <w:commentReference w:id="66"/>
      </w:r>
    </w:p>
    <w:p w14:paraId="28824886" w14:textId="63B1144A" w:rsidR="00051675" w:rsidRDefault="00C85CDD" w:rsidP="00C85CDD">
      <w:pPr>
        <w:pStyle w:val="ListParagraph"/>
        <w:numPr>
          <w:ilvl w:val="2"/>
          <w:numId w:val="33"/>
        </w:numPr>
      </w:pPr>
      <w:ins w:id="67" w:author="Shahan Krakirian" w:date="2020-06-11T13:54:00Z">
        <w:r>
          <w:t>Naming convention: [</w:t>
        </w:r>
        <w:proofErr w:type="spellStart"/>
        <w:r>
          <w:t>name_of_</w:t>
        </w:r>
        <w:proofErr w:type="gramStart"/>
        <w:r>
          <w:t>stack</w:t>
        </w:r>
        <w:proofErr w:type="spellEnd"/>
        <w:r>
          <w:t>]_</w:t>
        </w:r>
        <w:proofErr w:type="spellStart"/>
        <w:proofErr w:type="gramEnd"/>
        <w:r>
          <w:t>Automated_Gateway</w:t>
        </w:r>
      </w:ins>
      <w:proofErr w:type="spellEnd"/>
    </w:p>
    <w:p w14:paraId="639D09F1" w14:textId="3F28BD27" w:rsidR="00A21ADA" w:rsidRDefault="00A21ADA" w:rsidP="00A21ADA">
      <w:pPr>
        <w:pStyle w:val="ListParagraph"/>
        <w:numPr>
          <w:ilvl w:val="1"/>
          <w:numId w:val="33"/>
        </w:numPr>
      </w:pPr>
      <w:r>
        <w:t xml:space="preserve">Click “Edit” in the Source </w:t>
      </w:r>
      <w:ins w:id="68" w:author="Thomas Cummins" w:date="2020-06-11T11:39:00Z">
        <w:r w:rsidR="00F745A3">
          <w:t>Configuration</w:t>
        </w:r>
      </w:ins>
      <w:r>
        <w:t xml:space="preserve"> for Automated Gateway Config” section</w:t>
      </w:r>
    </w:p>
    <w:p w14:paraId="21C02D89" w14:textId="578C5F3A" w:rsidR="00A21ADA" w:rsidRDefault="00A21ADA" w:rsidP="00F745A3">
      <w:pPr>
        <w:pStyle w:val="ListParagraph"/>
        <w:numPr>
          <w:ilvl w:val="1"/>
          <w:numId w:val="33"/>
        </w:numPr>
      </w:pPr>
      <w:r>
        <w:t>Click “Save” at the bottom. No changes are necessary. This action simply activates the SiteWise gateway to ensure data flows from the OPC UA server.</w:t>
      </w:r>
    </w:p>
    <w:p w14:paraId="650D59FA" w14:textId="77777777" w:rsidR="00A34447" w:rsidRPr="00584B5F" w:rsidRDefault="00A34447" w:rsidP="00A34447">
      <w:pPr>
        <w:pStyle w:val="ListParagraph"/>
        <w:numPr>
          <w:ilvl w:val="0"/>
          <w:numId w:val="33"/>
        </w:numPr>
      </w:pPr>
      <w:r w:rsidRPr="00584B5F">
        <w:t>Validate Incoming PLC Data</w:t>
      </w:r>
    </w:p>
    <w:p w14:paraId="05C700B7" w14:textId="18ED58E9" w:rsidR="00A34447" w:rsidRDefault="00A34447" w:rsidP="00A34447">
      <w:pPr>
        <w:pStyle w:val="ListParagraph"/>
        <w:numPr>
          <w:ilvl w:val="1"/>
          <w:numId w:val="33"/>
        </w:numPr>
      </w:pPr>
      <w:r w:rsidRPr="002862A1">
        <w:t xml:space="preserve">Now that you've trusted the certificate, go back to the AWS IoT </w:t>
      </w:r>
      <w:proofErr w:type="spellStart"/>
      <w:ins w:id="69" w:author="Thomas Cummins" w:date="2020-06-11T11:39:00Z">
        <w:r w:rsidR="00F745A3" w:rsidRPr="002862A1">
          <w:t>SiteWise</w:t>
        </w:r>
      </w:ins>
      <w:proofErr w:type="spellEnd"/>
      <w:r w:rsidRPr="002862A1">
        <w:t xml:space="preserve"> </w:t>
      </w:r>
      <w:r>
        <w:t>console.</w:t>
      </w:r>
    </w:p>
    <w:p w14:paraId="19572EC4" w14:textId="77777777" w:rsidR="00A34447" w:rsidRDefault="00A34447" w:rsidP="00A34447">
      <w:pPr>
        <w:pStyle w:val="ListParagraph"/>
        <w:numPr>
          <w:ilvl w:val="1"/>
          <w:numId w:val="33"/>
        </w:numPr>
      </w:pPr>
      <w:r>
        <w:t xml:space="preserve">In the SiteWise console, </w:t>
      </w:r>
      <w:r w:rsidRPr="002862A1">
        <w:t xml:space="preserve">click </w:t>
      </w:r>
      <w:r>
        <w:t>the icon on the left side of the page, select build</w:t>
      </w:r>
      <w:r>
        <w:sym w:font="Wingdings" w:char="F0E0"/>
      </w:r>
      <w:r>
        <w:t xml:space="preserve">assets </w:t>
      </w:r>
    </w:p>
    <w:p w14:paraId="64121CA5" w14:textId="61F21252" w:rsidR="00A34447" w:rsidRDefault="00A34447" w:rsidP="00A34447">
      <w:pPr>
        <w:pStyle w:val="ListParagraph"/>
        <w:numPr>
          <w:ilvl w:val="1"/>
          <w:numId w:val="33"/>
        </w:numPr>
        <w:rPr>
          <w:rFonts w:asciiTheme="majorHAnsi" w:hAnsiTheme="majorHAnsi" w:cstheme="majorHAnsi"/>
        </w:rPr>
      </w:pPr>
      <w:r>
        <w:rPr>
          <w:rFonts w:asciiTheme="majorHAnsi" w:hAnsiTheme="majorHAnsi" w:cstheme="majorHAnsi"/>
        </w:rPr>
        <w:lastRenderedPageBreak/>
        <w:t>I</w:t>
      </w:r>
      <w:r w:rsidRPr="00A34447">
        <w:rPr>
          <w:rFonts w:asciiTheme="majorHAnsi" w:hAnsiTheme="majorHAnsi" w:cstheme="majorHAnsi"/>
        </w:rPr>
        <w:t xml:space="preserve">n the </w:t>
      </w:r>
      <w:r>
        <w:rPr>
          <w:rFonts w:asciiTheme="majorHAnsi" w:hAnsiTheme="majorHAnsi" w:cstheme="majorHAnsi"/>
        </w:rPr>
        <w:t xml:space="preserve">asset </w:t>
      </w:r>
      <w:r w:rsidRPr="00A34447">
        <w:rPr>
          <w:rFonts w:asciiTheme="majorHAnsi" w:hAnsiTheme="majorHAnsi" w:cstheme="majorHAnsi"/>
        </w:rPr>
        <w:t xml:space="preserve">tree </w:t>
      </w:r>
      <w:r>
        <w:rPr>
          <w:rFonts w:asciiTheme="majorHAnsi" w:hAnsiTheme="majorHAnsi" w:cstheme="majorHAnsi"/>
        </w:rPr>
        <w:t>on the left, drill down to an asset (i.e. Hauloff or Conveyor), select it and then select “Measurements” tab for that asset.</w:t>
      </w:r>
    </w:p>
    <w:p w14:paraId="046EA666" w14:textId="6478B105" w:rsidR="00A34447" w:rsidRPr="00F745A3" w:rsidRDefault="00A34447" w:rsidP="00F745A3">
      <w:pPr>
        <w:pStyle w:val="ListParagraph"/>
        <w:numPr>
          <w:ilvl w:val="1"/>
          <w:numId w:val="33"/>
        </w:numPr>
        <w:rPr>
          <w:rFonts w:asciiTheme="majorHAnsi" w:hAnsiTheme="majorHAnsi" w:cstheme="majorHAnsi"/>
        </w:rPr>
      </w:pPr>
      <w:r>
        <w:rPr>
          <w:rFonts w:asciiTheme="majorHAnsi" w:hAnsiTheme="majorHAnsi" w:cstheme="majorHAnsi"/>
        </w:rPr>
        <w:t xml:space="preserve">Verify that the values in the “Latest value” column are updating. </w:t>
      </w:r>
      <w:r w:rsidRPr="00F745A3">
        <w:rPr>
          <w:rFonts w:asciiTheme="majorHAnsi" w:hAnsiTheme="majorHAnsi" w:cstheme="majorHAnsi"/>
        </w:rPr>
        <w:t>This indicates that the Ignition simulation of those virtual devices and sensors is</w:t>
      </w:r>
      <w:r>
        <w:rPr>
          <w:rFonts w:asciiTheme="majorHAnsi" w:hAnsiTheme="majorHAnsi" w:cstheme="majorHAnsi"/>
        </w:rPr>
        <w:t xml:space="preserve"> </w:t>
      </w:r>
      <w:r w:rsidRPr="00F745A3">
        <w:rPr>
          <w:rFonts w:asciiTheme="majorHAnsi" w:hAnsiTheme="majorHAnsi" w:cstheme="majorHAnsi"/>
        </w:rPr>
        <w:t xml:space="preserve">properly sending data through to </w:t>
      </w:r>
      <w:r>
        <w:rPr>
          <w:rFonts w:asciiTheme="majorHAnsi" w:hAnsiTheme="majorHAnsi" w:cstheme="majorHAnsi"/>
        </w:rPr>
        <w:t>the SiteWise connector in Greengrass and up to AWS</w:t>
      </w:r>
      <w:r w:rsidRPr="00F745A3">
        <w:rPr>
          <w:rFonts w:asciiTheme="majorHAnsi" w:hAnsiTheme="majorHAnsi" w:cstheme="majorHAnsi"/>
        </w:rPr>
        <w:t xml:space="preserve"> IoT </w:t>
      </w:r>
      <w:proofErr w:type="spellStart"/>
      <w:ins w:id="70" w:author="Thomas Cummins" w:date="2020-06-11T11:39:00Z">
        <w:r w:rsidR="00F745A3" w:rsidRPr="00F745A3">
          <w:rPr>
            <w:rFonts w:asciiTheme="majorHAnsi" w:hAnsiTheme="majorHAnsi" w:cstheme="majorHAnsi"/>
          </w:rPr>
          <w:t>SiteWise</w:t>
        </w:r>
      </w:ins>
      <w:proofErr w:type="spellEnd"/>
      <w:r>
        <w:rPr>
          <w:rFonts w:asciiTheme="majorHAnsi" w:hAnsiTheme="majorHAnsi" w:cstheme="majorHAnsi"/>
        </w:rPr>
        <w:t xml:space="preserve"> in the AWS cloud</w:t>
      </w:r>
      <w:r w:rsidRPr="00F745A3">
        <w:rPr>
          <w:rFonts w:asciiTheme="majorHAnsi" w:hAnsiTheme="majorHAnsi" w:cstheme="majorHAnsi"/>
        </w:rPr>
        <w:t>.</w:t>
      </w:r>
    </w:p>
    <w:p w14:paraId="1D376254" w14:textId="3E72B716" w:rsidR="00386362" w:rsidRDefault="00386362" w:rsidP="00584B5F"/>
    <w:p w14:paraId="0E4205F7" w14:textId="43675175" w:rsidR="00386362" w:rsidDel="00A203A5" w:rsidRDefault="00386362" w:rsidP="00A203A5">
      <w:pPr>
        <w:rPr>
          <w:del w:id="71" w:author="Shahan Krakirian" w:date="2020-06-11T17:54:00Z"/>
        </w:rPr>
      </w:pPr>
    </w:p>
    <w:p w14:paraId="6DACDD0D" w14:textId="77777777" w:rsidR="00A203A5" w:rsidRDefault="00A203A5" w:rsidP="00584B5F">
      <w:pPr>
        <w:rPr>
          <w:ins w:id="72" w:author="Shahan Krakirian" w:date="2020-06-11T17:54:00Z"/>
        </w:rPr>
      </w:pPr>
    </w:p>
    <w:p w14:paraId="2F8CB0CC" w14:textId="2B97CF98" w:rsidR="00A203A5" w:rsidRDefault="00A203A5" w:rsidP="00A203A5">
      <w:pPr>
        <w:rPr>
          <w:ins w:id="73" w:author="Shahan Krakirian" w:date="2020-06-11T17:55:00Z"/>
        </w:rPr>
      </w:pPr>
      <w:ins w:id="74" w:author="Shahan Krakirian" w:date="2020-06-11T17:54:00Z">
        <w:r w:rsidRPr="00584B5F">
          <w:t xml:space="preserve">Option </w:t>
        </w:r>
        <w:r>
          <w:t>2a</w:t>
        </w:r>
      </w:ins>
    </w:p>
    <w:p w14:paraId="7A03B9E8" w14:textId="7BFFE241" w:rsidR="00A203A5" w:rsidRDefault="00A203A5" w:rsidP="00A203A5">
      <w:pPr>
        <w:rPr>
          <w:ins w:id="75" w:author="Shahan Krakirian" w:date="2020-06-11T17:55:00Z"/>
        </w:rPr>
      </w:pPr>
    </w:p>
    <w:p w14:paraId="03B9B66E" w14:textId="5A5CDCAF" w:rsidR="00A203A5" w:rsidRPr="00584B5F" w:rsidRDefault="00A203A5" w:rsidP="00A203A5">
      <w:pPr>
        <w:pStyle w:val="ListParagraph"/>
        <w:numPr>
          <w:ilvl w:val="0"/>
          <w:numId w:val="40"/>
        </w:numPr>
        <w:rPr>
          <w:ins w:id="76" w:author="Shahan Krakirian" w:date="2020-06-11T17:55:00Z"/>
        </w:rPr>
      </w:pPr>
      <w:ins w:id="77" w:author="Shahan Krakirian" w:date="2020-06-11T17:55:00Z">
        <w:r w:rsidRPr="00584B5F">
          <w:t>Validate Incoming PLC Data</w:t>
        </w:r>
      </w:ins>
      <w:ins w:id="78" w:author="Shahan Krakirian" w:date="2020-06-11T18:01:00Z">
        <w:r w:rsidR="00131492">
          <w:t xml:space="preserve"> in IoT Core</w:t>
        </w:r>
      </w:ins>
    </w:p>
    <w:p w14:paraId="069848B8" w14:textId="15227EDA" w:rsidR="00A203A5" w:rsidRDefault="00A203A5" w:rsidP="00A203A5">
      <w:pPr>
        <w:pStyle w:val="ListParagraph"/>
        <w:numPr>
          <w:ilvl w:val="1"/>
          <w:numId w:val="40"/>
        </w:numPr>
        <w:rPr>
          <w:ins w:id="79" w:author="Shahan Krakirian" w:date="2020-06-11T17:55:00Z"/>
        </w:rPr>
      </w:pPr>
      <w:ins w:id="80" w:author="Shahan Krakirian" w:date="2020-06-11T17:57:00Z">
        <w:r>
          <w:t>Navigate</w:t>
        </w:r>
      </w:ins>
      <w:ins w:id="81" w:author="Shahan Krakirian" w:date="2020-06-11T17:55:00Z">
        <w:r w:rsidRPr="002862A1">
          <w:t xml:space="preserve"> to the AWS IoT </w:t>
        </w:r>
      </w:ins>
      <w:ins w:id="82" w:author="Shahan Krakirian" w:date="2020-06-11T17:57:00Z">
        <w:r>
          <w:t>Core</w:t>
        </w:r>
      </w:ins>
      <w:ins w:id="83" w:author="Shahan Krakirian" w:date="2020-06-11T17:55:00Z">
        <w:r w:rsidRPr="002862A1">
          <w:t xml:space="preserve"> </w:t>
        </w:r>
        <w:r>
          <w:t>console.</w:t>
        </w:r>
      </w:ins>
    </w:p>
    <w:p w14:paraId="1B2A7B82" w14:textId="7DBB50A7" w:rsidR="00A203A5" w:rsidRDefault="00A203A5" w:rsidP="00A203A5">
      <w:pPr>
        <w:pStyle w:val="ListParagraph"/>
        <w:numPr>
          <w:ilvl w:val="1"/>
          <w:numId w:val="40"/>
        </w:numPr>
        <w:rPr>
          <w:ins w:id="84" w:author="Shahan Krakirian" w:date="2020-06-11T17:55:00Z"/>
        </w:rPr>
      </w:pPr>
      <w:ins w:id="85" w:author="Shahan Krakirian" w:date="2020-06-11T17:58:00Z">
        <w:r>
          <w:t xml:space="preserve">Select “Test” from the </w:t>
        </w:r>
      </w:ins>
      <w:ins w:id="86" w:author="Shahan Krakirian" w:date="2020-06-11T17:59:00Z">
        <w:r>
          <w:t>navbar on the left.</w:t>
        </w:r>
      </w:ins>
    </w:p>
    <w:p w14:paraId="47D0FAB3" w14:textId="7C5393BC" w:rsidR="00A203A5" w:rsidRDefault="00A203A5" w:rsidP="00A203A5">
      <w:pPr>
        <w:pStyle w:val="ListParagraph"/>
        <w:numPr>
          <w:ilvl w:val="1"/>
          <w:numId w:val="40"/>
        </w:numPr>
        <w:rPr>
          <w:ins w:id="87" w:author="Shahan Krakirian" w:date="2020-06-11T17:55:00Z"/>
          <w:rFonts w:asciiTheme="majorHAnsi" w:hAnsiTheme="majorHAnsi" w:cstheme="majorHAnsi"/>
        </w:rPr>
      </w:pPr>
      <w:ins w:id="88" w:author="Shahan Krakirian" w:date="2020-06-11T17:59:00Z">
        <w:r>
          <w:rPr>
            <w:rFonts w:asciiTheme="majorHAnsi" w:hAnsiTheme="majorHAnsi" w:cstheme="majorHAnsi"/>
          </w:rPr>
          <w:t>Subscribe to the topic: “</w:t>
        </w:r>
      </w:ins>
      <w:ins w:id="89" w:author="Shahan Krakirian" w:date="2020-06-11T18:00:00Z">
        <w:r>
          <w:rPr>
            <w:rFonts w:asciiTheme="majorHAnsi" w:hAnsiTheme="majorHAnsi" w:cstheme="majorHAnsi"/>
          </w:rPr>
          <w:t>spBv1.0/AWS Smart Factory/DDATA/#”</w:t>
        </w:r>
      </w:ins>
    </w:p>
    <w:p w14:paraId="372E8204" w14:textId="69B79FB7" w:rsidR="00A203A5" w:rsidRDefault="00A203A5" w:rsidP="00A203A5">
      <w:pPr>
        <w:pStyle w:val="ListParagraph"/>
        <w:numPr>
          <w:ilvl w:val="1"/>
          <w:numId w:val="40"/>
        </w:numPr>
        <w:rPr>
          <w:ins w:id="90" w:author="Shahan Krakirian" w:date="2020-06-11T18:01:00Z"/>
          <w:rFonts w:asciiTheme="majorHAnsi" w:hAnsiTheme="majorHAnsi" w:cstheme="majorHAnsi"/>
        </w:rPr>
      </w:pPr>
      <w:ins w:id="91" w:author="Shahan Krakirian" w:date="2020-06-11T17:55:00Z">
        <w:r>
          <w:rPr>
            <w:rFonts w:asciiTheme="majorHAnsi" w:hAnsiTheme="majorHAnsi" w:cstheme="majorHAnsi"/>
          </w:rPr>
          <w:t xml:space="preserve">Verify that </w:t>
        </w:r>
      </w:ins>
      <w:ins w:id="92" w:author="Shahan Krakirian" w:date="2020-06-11T18:01:00Z">
        <w:r>
          <w:rPr>
            <w:rFonts w:asciiTheme="majorHAnsi" w:hAnsiTheme="majorHAnsi" w:cstheme="majorHAnsi"/>
          </w:rPr>
          <w:t>messages are coming in from this topic</w:t>
        </w:r>
        <w:r w:rsidR="00131492">
          <w:rPr>
            <w:rFonts w:asciiTheme="majorHAnsi" w:hAnsiTheme="majorHAnsi" w:cstheme="majorHAnsi"/>
          </w:rPr>
          <w:t>.</w:t>
        </w:r>
      </w:ins>
    </w:p>
    <w:p w14:paraId="44770C51" w14:textId="6078EBEE" w:rsidR="00131492" w:rsidRDefault="00131492" w:rsidP="00131492">
      <w:pPr>
        <w:pStyle w:val="ListParagraph"/>
        <w:numPr>
          <w:ilvl w:val="0"/>
          <w:numId w:val="40"/>
        </w:numPr>
        <w:rPr>
          <w:ins w:id="93" w:author="Shahan Krakirian" w:date="2020-06-11T18:01:00Z"/>
          <w:rFonts w:asciiTheme="majorHAnsi" w:hAnsiTheme="majorHAnsi" w:cstheme="majorHAnsi"/>
        </w:rPr>
      </w:pPr>
      <w:ins w:id="94" w:author="Shahan Krakirian" w:date="2020-06-11T18:01:00Z">
        <w:r>
          <w:rPr>
            <w:rFonts w:asciiTheme="majorHAnsi" w:hAnsiTheme="majorHAnsi" w:cstheme="majorHAnsi"/>
          </w:rPr>
          <w:t xml:space="preserve">Validate Incoming PLC Data in S3 </w:t>
        </w:r>
      </w:ins>
    </w:p>
    <w:p w14:paraId="19FFE507" w14:textId="3D02473B" w:rsidR="00131492" w:rsidRDefault="00131492" w:rsidP="00131492">
      <w:pPr>
        <w:pStyle w:val="ListParagraph"/>
        <w:numPr>
          <w:ilvl w:val="1"/>
          <w:numId w:val="40"/>
        </w:numPr>
        <w:rPr>
          <w:ins w:id="95" w:author="Shahan Krakirian" w:date="2020-06-11T18:01:00Z"/>
          <w:rFonts w:asciiTheme="majorHAnsi" w:hAnsiTheme="majorHAnsi" w:cstheme="majorHAnsi"/>
        </w:rPr>
      </w:pPr>
      <w:ins w:id="96" w:author="Shahan Krakirian" w:date="2020-06-11T18:01:00Z">
        <w:r>
          <w:rPr>
            <w:rFonts w:asciiTheme="majorHAnsi" w:hAnsiTheme="majorHAnsi" w:cstheme="majorHAnsi"/>
          </w:rPr>
          <w:t>Navigate to the S3 console.</w:t>
        </w:r>
      </w:ins>
    </w:p>
    <w:p w14:paraId="2297C3E3" w14:textId="68372802" w:rsidR="00A203A5" w:rsidRDefault="00131492" w:rsidP="00A203A5">
      <w:pPr>
        <w:pStyle w:val="ListParagraph"/>
        <w:numPr>
          <w:ilvl w:val="1"/>
          <w:numId w:val="40"/>
        </w:numPr>
        <w:rPr>
          <w:ins w:id="97" w:author="Shahan Krakirian" w:date="2020-06-11T18:02:00Z"/>
          <w:rFonts w:asciiTheme="majorHAnsi" w:hAnsiTheme="majorHAnsi" w:cstheme="majorHAnsi"/>
        </w:rPr>
      </w:pPr>
      <w:ins w:id="98" w:author="Shahan Krakirian" w:date="2020-06-11T18:01:00Z">
        <w:r>
          <w:rPr>
            <w:rFonts w:asciiTheme="majorHAnsi" w:hAnsiTheme="majorHAnsi" w:cstheme="majorHAnsi"/>
          </w:rPr>
          <w:t>Search for the bucket: “[</w:t>
        </w:r>
        <w:proofErr w:type="spellStart"/>
        <w:r>
          <w:rPr>
            <w:rFonts w:asciiTheme="majorHAnsi" w:hAnsiTheme="majorHAnsi" w:cstheme="majorHAnsi"/>
          </w:rPr>
          <w:t>stack_name</w:t>
        </w:r>
      </w:ins>
      <w:ins w:id="99" w:author="Shahan Krakirian" w:date="2020-06-11T18:02:00Z">
        <w:r>
          <w:rPr>
            <w:rFonts w:asciiTheme="majorHAnsi" w:hAnsiTheme="majorHAnsi" w:cstheme="majorHAnsi"/>
          </w:rPr>
          <w:t>_here</w:t>
        </w:r>
      </w:ins>
      <w:proofErr w:type="spellEnd"/>
      <w:ins w:id="100" w:author="Shahan Krakirian" w:date="2020-06-11T18:01:00Z">
        <w:r>
          <w:rPr>
            <w:rFonts w:asciiTheme="majorHAnsi" w:hAnsiTheme="majorHAnsi" w:cstheme="majorHAnsi"/>
          </w:rPr>
          <w:t>]</w:t>
        </w:r>
      </w:ins>
      <w:ins w:id="101" w:author="Shahan Krakirian" w:date="2020-06-11T18:02:00Z">
        <w:r>
          <w:rPr>
            <w:rFonts w:asciiTheme="majorHAnsi" w:hAnsiTheme="majorHAnsi" w:cstheme="majorHAnsi"/>
          </w:rPr>
          <w:t>-imcs3bucket-[hash]</w:t>
        </w:r>
      </w:ins>
    </w:p>
    <w:p w14:paraId="2706C1D3" w14:textId="35CA78AC" w:rsidR="00131492" w:rsidRDefault="00131492" w:rsidP="00A203A5">
      <w:pPr>
        <w:pStyle w:val="ListParagraph"/>
        <w:numPr>
          <w:ilvl w:val="1"/>
          <w:numId w:val="40"/>
        </w:numPr>
        <w:rPr>
          <w:ins w:id="102" w:author="Shahan Krakirian" w:date="2020-06-11T18:03:00Z"/>
          <w:rFonts w:asciiTheme="majorHAnsi" w:hAnsiTheme="majorHAnsi" w:cstheme="majorHAnsi"/>
        </w:rPr>
      </w:pPr>
      <w:ins w:id="103" w:author="Shahan Krakirian" w:date="2020-06-11T18:02:00Z">
        <w:r>
          <w:rPr>
            <w:rFonts w:asciiTheme="majorHAnsi" w:hAnsiTheme="majorHAnsi" w:cstheme="majorHAnsi"/>
          </w:rPr>
          <w:t xml:space="preserve">Click into the </w:t>
        </w:r>
        <w:proofErr w:type="gramStart"/>
        <w:r>
          <w:rPr>
            <w:rFonts w:asciiTheme="majorHAnsi" w:hAnsiTheme="majorHAnsi" w:cstheme="majorHAnsi"/>
          </w:rPr>
          <w:t>bucket,</w:t>
        </w:r>
      </w:ins>
      <w:ins w:id="104" w:author="Shahan Krakirian" w:date="2020-06-11T18:03:00Z">
        <w:r>
          <w:rPr>
            <w:rFonts w:asciiTheme="majorHAnsi" w:hAnsiTheme="majorHAnsi" w:cstheme="majorHAnsi"/>
          </w:rPr>
          <w:t xml:space="preserve"> and</w:t>
        </w:r>
        <w:proofErr w:type="gramEnd"/>
        <w:r>
          <w:rPr>
            <w:rFonts w:asciiTheme="majorHAnsi" w:hAnsiTheme="majorHAnsi" w:cstheme="majorHAnsi"/>
          </w:rPr>
          <w:t xml:space="preserve"> confirm that a directory inside the bucket called “</w:t>
        </w:r>
        <w:proofErr w:type="spellStart"/>
        <w:r>
          <w:rPr>
            <w:rFonts w:asciiTheme="majorHAnsi" w:hAnsiTheme="majorHAnsi" w:cstheme="majorHAnsi"/>
          </w:rPr>
          <w:t>mqtt</w:t>
        </w:r>
        <w:proofErr w:type="spellEnd"/>
        <w:r>
          <w:rPr>
            <w:rFonts w:asciiTheme="majorHAnsi" w:hAnsiTheme="majorHAnsi" w:cstheme="majorHAnsi"/>
          </w:rPr>
          <w:t xml:space="preserve">” exists. </w:t>
        </w:r>
      </w:ins>
    </w:p>
    <w:p w14:paraId="33843E05" w14:textId="1614544C" w:rsidR="00131492" w:rsidRDefault="00131492" w:rsidP="00131492">
      <w:pPr>
        <w:rPr>
          <w:ins w:id="105" w:author="Shahan Krakirian" w:date="2020-06-11T18:03:00Z"/>
          <w:rFonts w:asciiTheme="majorHAnsi" w:hAnsiTheme="majorHAnsi" w:cstheme="majorHAnsi"/>
        </w:rPr>
      </w:pPr>
    </w:p>
    <w:p w14:paraId="18E363E0" w14:textId="09CA8F2E" w:rsidR="00131492" w:rsidRDefault="00131492" w:rsidP="00131492">
      <w:pPr>
        <w:rPr>
          <w:ins w:id="106" w:author="Shahan Krakirian" w:date="2020-06-11T18:03:00Z"/>
        </w:rPr>
      </w:pPr>
      <w:ins w:id="107" w:author="Shahan Krakirian" w:date="2020-06-11T18:03:00Z">
        <w:r w:rsidRPr="00584B5F">
          <w:t xml:space="preserve">Option </w:t>
        </w:r>
        <w:r>
          <w:t>2b</w:t>
        </w:r>
      </w:ins>
    </w:p>
    <w:p w14:paraId="667B4A4F" w14:textId="77777777" w:rsidR="00131492" w:rsidRDefault="00131492" w:rsidP="00131492">
      <w:pPr>
        <w:rPr>
          <w:ins w:id="108" w:author="Shahan Krakirian" w:date="2020-06-11T18:03:00Z"/>
        </w:rPr>
      </w:pPr>
    </w:p>
    <w:p w14:paraId="22DEB2E9" w14:textId="77777777" w:rsidR="00131492" w:rsidRPr="00584B5F" w:rsidRDefault="00131492" w:rsidP="00131492">
      <w:pPr>
        <w:pStyle w:val="ListParagraph"/>
        <w:numPr>
          <w:ilvl w:val="0"/>
          <w:numId w:val="41"/>
        </w:numPr>
        <w:rPr>
          <w:ins w:id="109" w:author="Shahan Krakirian" w:date="2020-06-11T18:03:00Z"/>
        </w:rPr>
      </w:pPr>
      <w:ins w:id="110" w:author="Shahan Krakirian" w:date="2020-06-11T18:03:00Z">
        <w:r w:rsidRPr="00584B5F">
          <w:t>Validate Incoming PLC Data</w:t>
        </w:r>
        <w:r>
          <w:t xml:space="preserve"> in IoT Core</w:t>
        </w:r>
      </w:ins>
    </w:p>
    <w:p w14:paraId="548251EF" w14:textId="77777777" w:rsidR="00131492" w:rsidRDefault="00131492" w:rsidP="00131492">
      <w:pPr>
        <w:pStyle w:val="ListParagraph"/>
        <w:numPr>
          <w:ilvl w:val="1"/>
          <w:numId w:val="41"/>
        </w:numPr>
        <w:rPr>
          <w:ins w:id="111" w:author="Shahan Krakirian" w:date="2020-06-11T18:03:00Z"/>
        </w:rPr>
      </w:pPr>
      <w:ins w:id="112" w:author="Shahan Krakirian" w:date="2020-06-11T18:03:00Z">
        <w:r>
          <w:t>Navigate</w:t>
        </w:r>
        <w:r w:rsidRPr="002862A1">
          <w:t xml:space="preserve"> to the AWS IoT </w:t>
        </w:r>
        <w:r>
          <w:t>Core</w:t>
        </w:r>
        <w:r w:rsidRPr="002862A1">
          <w:t xml:space="preserve"> </w:t>
        </w:r>
        <w:r>
          <w:t>console.</w:t>
        </w:r>
      </w:ins>
    </w:p>
    <w:p w14:paraId="268E2DFE" w14:textId="77777777" w:rsidR="00131492" w:rsidRDefault="00131492" w:rsidP="00131492">
      <w:pPr>
        <w:pStyle w:val="ListParagraph"/>
        <w:numPr>
          <w:ilvl w:val="1"/>
          <w:numId w:val="41"/>
        </w:numPr>
        <w:rPr>
          <w:ins w:id="113" w:author="Shahan Krakirian" w:date="2020-06-11T18:03:00Z"/>
        </w:rPr>
      </w:pPr>
      <w:ins w:id="114" w:author="Shahan Krakirian" w:date="2020-06-11T18:03:00Z">
        <w:r>
          <w:t>Select “Test” from the navbar on the left.</w:t>
        </w:r>
      </w:ins>
    </w:p>
    <w:p w14:paraId="37873FE4" w14:textId="77777777" w:rsidR="00131492" w:rsidRDefault="00131492" w:rsidP="00131492">
      <w:pPr>
        <w:pStyle w:val="ListParagraph"/>
        <w:numPr>
          <w:ilvl w:val="1"/>
          <w:numId w:val="41"/>
        </w:numPr>
        <w:rPr>
          <w:ins w:id="115" w:author="Shahan Krakirian" w:date="2020-06-11T18:03:00Z"/>
          <w:rFonts w:asciiTheme="majorHAnsi" w:hAnsiTheme="majorHAnsi" w:cstheme="majorHAnsi"/>
        </w:rPr>
      </w:pPr>
      <w:ins w:id="116" w:author="Shahan Krakirian" w:date="2020-06-11T18:03:00Z">
        <w:r>
          <w:rPr>
            <w:rFonts w:asciiTheme="majorHAnsi" w:hAnsiTheme="majorHAnsi" w:cstheme="majorHAnsi"/>
          </w:rPr>
          <w:t>Subscribe to the topic: “spBv1.0/AWS Smart Factory/DDATA/#”</w:t>
        </w:r>
      </w:ins>
    </w:p>
    <w:p w14:paraId="5AAAE6C4" w14:textId="77777777" w:rsidR="00131492" w:rsidRDefault="00131492" w:rsidP="00131492">
      <w:pPr>
        <w:pStyle w:val="ListParagraph"/>
        <w:numPr>
          <w:ilvl w:val="1"/>
          <w:numId w:val="41"/>
        </w:numPr>
        <w:rPr>
          <w:ins w:id="117" w:author="Shahan Krakirian" w:date="2020-06-11T18:03:00Z"/>
          <w:rFonts w:asciiTheme="majorHAnsi" w:hAnsiTheme="majorHAnsi" w:cstheme="majorHAnsi"/>
        </w:rPr>
      </w:pPr>
      <w:ins w:id="118" w:author="Shahan Krakirian" w:date="2020-06-11T18:03:00Z">
        <w:r>
          <w:rPr>
            <w:rFonts w:asciiTheme="majorHAnsi" w:hAnsiTheme="majorHAnsi" w:cstheme="majorHAnsi"/>
          </w:rPr>
          <w:t>Verify that messages are coming in from this topic.</w:t>
        </w:r>
      </w:ins>
    </w:p>
    <w:p w14:paraId="6963DE58" w14:textId="77777777" w:rsidR="00131492" w:rsidRDefault="00131492" w:rsidP="00131492">
      <w:pPr>
        <w:pStyle w:val="ListParagraph"/>
        <w:numPr>
          <w:ilvl w:val="0"/>
          <w:numId w:val="41"/>
        </w:numPr>
        <w:rPr>
          <w:ins w:id="119" w:author="Shahan Krakirian" w:date="2020-06-11T18:03:00Z"/>
          <w:rFonts w:asciiTheme="majorHAnsi" w:hAnsiTheme="majorHAnsi" w:cstheme="majorHAnsi"/>
        </w:rPr>
      </w:pPr>
      <w:ins w:id="120" w:author="Shahan Krakirian" w:date="2020-06-11T18:03:00Z">
        <w:r>
          <w:rPr>
            <w:rFonts w:asciiTheme="majorHAnsi" w:hAnsiTheme="majorHAnsi" w:cstheme="majorHAnsi"/>
          </w:rPr>
          <w:t xml:space="preserve">Validate Incoming PLC Data in S3 </w:t>
        </w:r>
      </w:ins>
    </w:p>
    <w:p w14:paraId="3755BA73" w14:textId="77777777" w:rsidR="00131492" w:rsidRDefault="00131492" w:rsidP="00131492">
      <w:pPr>
        <w:pStyle w:val="ListParagraph"/>
        <w:numPr>
          <w:ilvl w:val="1"/>
          <w:numId w:val="41"/>
        </w:numPr>
        <w:rPr>
          <w:ins w:id="121" w:author="Shahan Krakirian" w:date="2020-06-11T18:03:00Z"/>
          <w:rFonts w:asciiTheme="majorHAnsi" w:hAnsiTheme="majorHAnsi" w:cstheme="majorHAnsi"/>
        </w:rPr>
      </w:pPr>
      <w:ins w:id="122" w:author="Shahan Krakirian" w:date="2020-06-11T18:03:00Z">
        <w:r>
          <w:rPr>
            <w:rFonts w:asciiTheme="majorHAnsi" w:hAnsiTheme="majorHAnsi" w:cstheme="majorHAnsi"/>
          </w:rPr>
          <w:t>Navigate to the S3 console.</w:t>
        </w:r>
      </w:ins>
    </w:p>
    <w:p w14:paraId="6EDE9781" w14:textId="77777777" w:rsidR="00131492" w:rsidRDefault="00131492" w:rsidP="00131492">
      <w:pPr>
        <w:pStyle w:val="ListParagraph"/>
        <w:numPr>
          <w:ilvl w:val="1"/>
          <w:numId w:val="41"/>
        </w:numPr>
        <w:rPr>
          <w:ins w:id="123" w:author="Shahan Krakirian" w:date="2020-06-11T18:03:00Z"/>
          <w:rFonts w:asciiTheme="majorHAnsi" w:hAnsiTheme="majorHAnsi" w:cstheme="majorHAnsi"/>
        </w:rPr>
      </w:pPr>
      <w:ins w:id="124" w:author="Shahan Krakirian" w:date="2020-06-11T18:03:00Z">
        <w:r>
          <w:rPr>
            <w:rFonts w:asciiTheme="majorHAnsi" w:hAnsiTheme="majorHAnsi" w:cstheme="majorHAnsi"/>
          </w:rPr>
          <w:t>Search for the bucket: “[</w:t>
        </w:r>
        <w:proofErr w:type="spellStart"/>
        <w:r>
          <w:rPr>
            <w:rFonts w:asciiTheme="majorHAnsi" w:hAnsiTheme="majorHAnsi" w:cstheme="majorHAnsi"/>
          </w:rPr>
          <w:t>stack_name_here</w:t>
        </w:r>
        <w:proofErr w:type="spellEnd"/>
        <w:r>
          <w:rPr>
            <w:rFonts w:asciiTheme="majorHAnsi" w:hAnsiTheme="majorHAnsi" w:cstheme="majorHAnsi"/>
          </w:rPr>
          <w:t>]-imcs3bucket-[hash]</w:t>
        </w:r>
      </w:ins>
    </w:p>
    <w:p w14:paraId="6C6725DF" w14:textId="77777777" w:rsidR="00131492" w:rsidRDefault="00131492" w:rsidP="00131492">
      <w:pPr>
        <w:pStyle w:val="ListParagraph"/>
        <w:numPr>
          <w:ilvl w:val="1"/>
          <w:numId w:val="41"/>
        </w:numPr>
        <w:rPr>
          <w:ins w:id="125" w:author="Shahan Krakirian" w:date="2020-06-11T18:03:00Z"/>
          <w:rFonts w:asciiTheme="majorHAnsi" w:hAnsiTheme="majorHAnsi" w:cstheme="majorHAnsi"/>
        </w:rPr>
      </w:pPr>
      <w:ins w:id="126" w:author="Shahan Krakirian" w:date="2020-06-11T18:03:00Z">
        <w:r>
          <w:rPr>
            <w:rFonts w:asciiTheme="majorHAnsi" w:hAnsiTheme="majorHAnsi" w:cstheme="majorHAnsi"/>
          </w:rPr>
          <w:t xml:space="preserve">Click into the </w:t>
        </w:r>
        <w:proofErr w:type="gramStart"/>
        <w:r>
          <w:rPr>
            <w:rFonts w:asciiTheme="majorHAnsi" w:hAnsiTheme="majorHAnsi" w:cstheme="majorHAnsi"/>
          </w:rPr>
          <w:t>bucket, and</w:t>
        </w:r>
        <w:proofErr w:type="gramEnd"/>
        <w:r>
          <w:rPr>
            <w:rFonts w:asciiTheme="majorHAnsi" w:hAnsiTheme="majorHAnsi" w:cstheme="majorHAnsi"/>
          </w:rPr>
          <w:t xml:space="preserve"> confirm that a directory inside the bucket called “</w:t>
        </w:r>
        <w:proofErr w:type="spellStart"/>
        <w:r>
          <w:rPr>
            <w:rFonts w:asciiTheme="majorHAnsi" w:hAnsiTheme="majorHAnsi" w:cstheme="majorHAnsi"/>
          </w:rPr>
          <w:t>mqtt</w:t>
        </w:r>
        <w:proofErr w:type="spellEnd"/>
        <w:r>
          <w:rPr>
            <w:rFonts w:asciiTheme="majorHAnsi" w:hAnsiTheme="majorHAnsi" w:cstheme="majorHAnsi"/>
          </w:rPr>
          <w:t xml:space="preserve">” exists. </w:t>
        </w:r>
      </w:ins>
    </w:p>
    <w:p w14:paraId="24F296E4" w14:textId="77777777" w:rsidR="00131492" w:rsidRPr="00131492" w:rsidRDefault="00131492" w:rsidP="00131492">
      <w:pPr>
        <w:rPr>
          <w:ins w:id="127" w:author="Shahan Krakirian" w:date="2020-06-11T17:54:00Z"/>
          <w:rFonts w:asciiTheme="majorHAnsi" w:hAnsiTheme="majorHAnsi" w:cstheme="majorHAnsi"/>
          <w:rPrChange w:id="128" w:author="Shahan Krakirian" w:date="2020-06-11T18:03:00Z">
            <w:rPr>
              <w:ins w:id="129" w:author="Shahan Krakirian" w:date="2020-06-11T17:54:00Z"/>
            </w:rPr>
          </w:rPrChange>
        </w:rPr>
      </w:pPr>
    </w:p>
    <w:p w14:paraId="77623CFD" w14:textId="77777777" w:rsidR="00504F0C" w:rsidRDefault="00504F0C">
      <w:pPr>
        <w:rPr>
          <w:ins w:id="130" w:author="Thomas Cummins" w:date="2020-06-11T11:41:00Z"/>
          <w:rFonts w:asciiTheme="majorHAnsi" w:eastAsiaTheme="majorEastAsia" w:hAnsiTheme="majorHAnsi" w:cstheme="majorBidi"/>
          <w:color w:val="2F5496" w:themeColor="accent1" w:themeShade="BF"/>
          <w:sz w:val="26"/>
          <w:szCs w:val="26"/>
        </w:rPr>
      </w:pPr>
      <w:ins w:id="131" w:author="Thomas Cummins" w:date="2020-06-11T11:41:00Z">
        <w:r>
          <w:br w:type="page"/>
        </w:r>
      </w:ins>
    </w:p>
    <w:p w14:paraId="51E6ADA5" w14:textId="6F67ACEF" w:rsidR="00386362" w:rsidRPr="00584B5F" w:rsidRDefault="00386362" w:rsidP="00051675">
      <w:pPr>
        <w:pStyle w:val="Heading2"/>
      </w:pPr>
      <w:bookmarkStart w:id="132" w:name="_Toc42788338"/>
      <w:r>
        <w:lastRenderedPageBreak/>
        <w:t>IMC Kit Operation</w:t>
      </w:r>
      <w:bookmarkEnd w:id="132"/>
    </w:p>
    <w:p w14:paraId="31F43625" w14:textId="77777777" w:rsidR="00FC4C22" w:rsidRPr="00FC4C22" w:rsidRDefault="00FC4C22" w:rsidP="00FC4C22">
      <w:pPr>
        <w:rPr>
          <w:rFonts w:asciiTheme="majorHAnsi" w:hAnsiTheme="majorHAnsi" w:cstheme="majorHAnsi"/>
        </w:rPr>
      </w:pPr>
    </w:p>
    <w:p w14:paraId="00CE053C" w14:textId="3CFCF39B" w:rsidR="00FC4C22" w:rsidRDefault="00FC4C22" w:rsidP="00612468">
      <w:pPr>
        <w:pStyle w:val="Heading3"/>
      </w:pPr>
      <w:bookmarkStart w:id="133" w:name="_Toc42788339"/>
      <w:r w:rsidRPr="00FC4C22">
        <w:t xml:space="preserve">View </w:t>
      </w:r>
      <w:proofErr w:type="spellStart"/>
      <w:ins w:id="134" w:author="Thomas Cummins" w:date="2020-06-11T11:39:00Z">
        <w:r w:rsidR="00F745A3" w:rsidRPr="00FC4C22">
          <w:t>SiteWise</w:t>
        </w:r>
      </w:ins>
      <w:proofErr w:type="spellEnd"/>
      <w:r w:rsidRPr="00FC4C22">
        <w:t xml:space="preserve"> Portal Data</w:t>
      </w:r>
      <w:bookmarkEnd w:id="133"/>
    </w:p>
    <w:p w14:paraId="6B0AFB21" w14:textId="1F510432" w:rsidR="00A21ADA" w:rsidRDefault="00A21ADA" w:rsidP="00A21ADA"/>
    <w:p w14:paraId="021AB887" w14:textId="2732C54F" w:rsidR="00A21ADA" w:rsidRPr="00A21ADA" w:rsidRDefault="00A21ADA" w:rsidP="00F745A3">
      <w:r>
        <w:t>Log In to SiteWise Monitor Portal</w:t>
      </w:r>
    </w:p>
    <w:p w14:paraId="3E70E2FB" w14:textId="4A1B6266" w:rsidR="00E251A7" w:rsidRDefault="00FC4C22" w:rsidP="00E251A7">
      <w:pPr>
        <w:pStyle w:val="ListParagraph"/>
        <w:numPr>
          <w:ilvl w:val="0"/>
          <w:numId w:val="35"/>
        </w:numPr>
        <w:rPr>
          <w:rFonts w:asciiTheme="majorHAnsi" w:hAnsiTheme="majorHAnsi" w:cstheme="majorHAnsi"/>
        </w:rPr>
      </w:pPr>
      <w:r w:rsidRPr="00F745A3">
        <w:rPr>
          <w:rFonts w:asciiTheme="majorHAnsi" w:hAnsiTheme="majorHAnsi" w:cstheme="majorHAnsi"/>
        </w:rPr>
        <w:t xml:space="preserve">For a more visual display of the data, </w:t>
      </w:r>
      <w:r w:rsidR="00386362" w:rsidRPr="00F745A3">
        <w:rPr>
          <w:rFonts w:asciiTheme="majorHAnsi" w:hAnsiTheme="majorHAnsi" w:cstheme="majorHAnsi"/>
        </w:rPr>
        <w:t>navigate to the SiteWise console, select the icon on the left and select Monitor</w:t>
      </w:r>
      <w:r w:rsidR="00386362" w:rsidRPr="00386362">
        <w:sym w:font="Wingdings" w:char="F0E0"/>
      </w:r>
      <w:r w:rsidR="00386362" w:rsidRPr="00F745A3">
        <w:rPr>
          <w:rFonts w:asciiTheme="majorHAnsi" w:hAnsiTheme="majorHAnsi" w:cstheme="majorHAnsi"/>
        </w:rPr>
        <w:t xml:space="preserve"> Portals</w:t>
      </w:r>
      <w:r w:rsidR="00E251A7" w:rsidRPr="00F745A3">
        <w:rPr>
          <w:rFonts w:asciiTheme="majorHAnsi" w:hAnsiTheme="majorHAnsi" w:cstheme="majorHAnsi"/>
        </w:rPr>
        <w:t>.</w:t>
      </w:r>
      <w:r w:rsidRPr="00F745A3">
        <w:rPr>
          <w:rFonts w:asciiTheme="majorHAnsi" w:hAnsiTheme="majorHAnsi" w:cstheme="majorHAnsi"/>
        </w:rPr>
        <w:t xml:space="preserve"> </w:t>
      </w:r>
    </w:p>
    <w:p w14:paraId="1A6A4898" w14:textId="414CDE67" w:rsidR="00E251A7" w:rsidRDefault="00E251A7" w:rsidP="00FC4C22">
      <w:pPr>
        <w:pStyle w:val="ListParagraph"/>
        <w:numPr>
          <w:ilvl w:val="0"/>
          <w:numId w:val="35"/>
        </w:numPr>
        <w:rPr>
          <w:rFonts w:asciiTheme="majorHAnsi" w:hAnsiTheme="majorHAnsi" w:cstheme="majorHAnsi"/>
        </w:rPr>
      </w:pPr>
      <w:r>
        <w:rPr>
          <w:rFonts w:asciiTheme="majorHAnsi" w:hAnsiTheme="majorHAnsi" w:cstheme="majorHAnsi"/>
        </w:rPr>
        <w:t>Select</w:t>
      </w:r>
      <w:r w:rsidR="00FC4C22" w:rsidRPr="00F745A3">
        <w:rPr>
          <w:rFonts w:asciiTheme="majorHAnsi" w:hAnsiTheme="majorHAnsi" w:cstheme="majorHAnsi"/>
        </w:rPr>
        <w:t xml:space="preserve"> the </w:t>
      </w:r>
      <w:ins w:id="135" w:author="Thomas Cummins" w:date="2020-06-11T11:39:00Z">
        <w:r w:rsidR="00F745A3">
          <w:rPr>
            <w:rFonts w:asciiTheme="majorHAnsi" w:hAnsiTheme="majorHAnsi" w:cstheme="majorHAnsi"/>
          </w:rPr>
          <w:t>hyperlinked</w:t>
        </w:r>
      </w:ins>
      <w:r>
        <w:rPr>
          <w:rFonts w:asciiTheme="majorHAnsi" w:hAnsiTheme="majorHAnsi" w:cstheme="majorHAnsi"/>
        </w:rPr>
        <w:t xml:space="preserve"> </w:t>
      </w:r>
      <w:r w:rsidR="00FC4C22" w:rsidRPr="00F745A3">
        <w:rPr>
          <w:rFonts w:asciiTheme="majorHAnsi" w:hAnsiTheme="majorHAnsi" w:cstheme="majorHAnsi"/>
        </w:rPr>
        <w:t xml:space="preserve">"name" of the Portal most recently added (the topmost on the list). </w:t>
      </w:r>
    </w:p>
    <w:p w14:paraId="5634DEB0" w14:textId="3E202E02" w:rsidR="00E251A7" w:rsidRDefault="00FC4C22" w:rsidP="00FC4C22">
      <w:pPr>
        <w:pStyle w:val="ListParagraph"/>
        <w:numPr>
          <w:ilvl w:val="0"/>
          <w:numId w:val="35"/>
        </w:numPr>
        <w:rPr>
          <w:rFonts w:asciiTheme="majorHAnsi" w:hAnsiTheme="majorHAnsi" w:cstheme="majorHAnsi"/>
        </w:rPr>
      </w:pPr>
      <w:r w:rsidRPr="00F745A3">
        <w:rPr>
          <w:rFonts w:asciiTheme="majorHAnsi" w:hAnsiTheme="majorHAnsi" w:cstheme="majorHAnsi"/>
        </w:rPr>
        <w:t>Add yourself as an administrator of the Portal</w:t>
      </w:r>
      <w:r w:rsidR="00E251A7">
        <w:rPr>
          <w:rFonts w:asciiTheme="majorHAnsi" w:hAnsiTheme="majorHAnsi" w:cstheme="majorHAnsi"/>
        </w:rPr>
        <w:t xml:space="preserve"> by clicking “Assign Users” in the Portal Administrators section</w:t>
      </w:r>
    </w:p>
    <w:p w14:paraId="6A6F9611" w14:textId="052BE682" w:rsidR="00E251A7" w:rsidRDefault="00E251A7" w:rsidP="00E251A7">
      <w:pPr>
        <w:pStyle w:val="ListParagraph"/>
        <w:numPr>
          <w:ilvl w:val="0"/>
          <w:numId w:val="35"/>
        </w:numPr>
        <w:rPr>
          <w:rFonts w:asciiTheme="majorHAnsi" w:hAnsiTheme="majorHAnsi" w:cstheme="majorHAnsi"/>
        </w:rPr>
      </w:pPr>
      <w:r>
        <w:rPr>
          <w:rFonts w:asciiTheme="majorHAnsi" w:hAnsiTheme="majorHAnsi" w:cstheme="majorHAnsi"/>
        </w:rPr>
        <w:t xml:space="preserve">Once you are listed as a Portal </w:t>
      </w:r>
      <w:ins w:id="136" w:author="Thomas Cummins" w:date="2020-06-11T11:39:00Z">
        <w:r w:rsidR="00F745A3">
          <w:rPr>
            <w:rFonts w:asciiTheme="majorHAnsi" w:hAnsiTheme="majorHAnsi" w:cstheme="majorHAnsi"/>
          </w:rPr>
          <w:t>Administrator</w:t>
        </w:r>
      </w:ins>
      <w:r>
        <w:rPr>
          <w:rFonts w:asciiTheme="majorHAnsi" w:hAnsiTheme="majorHAnsi" w:cstheme="majorHAnsi"/>
        </w:rPr>
        <w:t xml:space="preserve">, </w:t>
      </w:r>
      <w:r w:rsidR="00FC4C22" w:rsidRPr="00F745A3">
        <w:rPr>
          <w:rFonts w:asciiTheme="majorHAnsi" w:hAnsiTheme="majorHAnsi" w:cstheme="majorHAnsi"/>
        </w:rPr>
        <w:t xml:space="preserve">click the </w:t>
      </w:r>
      <w:r>
        <w:rPr>
          <w:rFonts w:asciiTheme="majorHAnsi" w:hAnsiTheme="majorHAnsi" w:cstheme="majorHAnsi"/>
        </w:rPr>
        <w:t xml:space="preserve">hyperlinked </w:t>
      </w:r>
      <w:r w:rsidR="00FC4C22" w:rsidRPr="00F745A3">
        <w:rPr>
          <w:rFonts w:asciiTheme="majorHAnsi" w:hAnsiTheme="majorHAnsi" w:cstheme="majorHAnsi"/>
        </w:rPr>
        <w:t>URL</w:t>
      </w:r>
      <w:r>
        <w:rPr>
          <w:rFonts w:asciiTheme="majorHAnsi" w:hAnsiTheme="majorHAnsi" w:cstheme="majorHAnsi"/>
        </w:rPr>
        <w:t xml:space="preserve"> in the Portal details section under the “URL” column. This URL should have the format </w:t>
      </w:r>
      <w:hyperlink r:id="rId12" w:history="1">
        <w:r w:rsidRPr="007F00D2">
          <w:rPr>
            <w:rStyle w:val="Hyperlink"/>
            <w:rFonts w:asciiTheme="majorHAnsi" w:hAnsiTheme="majorHAnsi" w:cstheme="majorHAnsi"/>
          </w:rPr>
          <w:t>https://[XXXXX....XXXXXX].app.iotsitewise.aws</w:t>
        </w:r>
      </w:hyperlink>
      <w:r>
        <w:rPr>
          <w:rFonts w:asciiTheme="majorHAnsi" w:hAnsiTheme="majorHAnsi" w:cstheme="majorHAnsi"/>
        </w:rPr>
        <w:t>.</w:t>
      </w:r>
      <w:r w:rsidR="00FC4C22" w:rsidRPr="00F745A3">
        <w:rPr>
          <w:rFonts w:asciiTheme="majorHAnsi" w:hAnsiTheme="majorHAnsi" w:cstheme="majorHAnsi"/>
        </w:rPr>
        <w:t xml:space="preserve"> </w:t>
      </w:r>
    </w:p>
    <w:p w14:paraId="16FBD56E" w14:textId="3DC97DBF" w:rsidR="00E251A7" w:rsidRDefault="00E251A7" w:rsidP="00E251A7">
      <w:pPr>
        <w:pStyle w:val="ListParagraph"/>
        <w:numPr>
          <w:ilvl w:val="0"/>
          <w:numId w:val="35"/>
        </w:numPr>
        <w:rPr>
          <w:rFonts w:asciiTheme="majorHAnsi" w:hAnsiTheme="majorHAnsi" w:cstheme="majorHAnsi"/>
        </w:rPr>
      </w:pPr>
      <w:r>
        <w:rPr>
          <w:rFonts w:asciiTheme="majorHAnsi" w:hAnsiTheme="majorHAnsi" w:cstheme="majorHAnsi"/>
        </w:rPr>
        <w:t>Log in with the credentials (username and password) you just created for your administrator account.</w:t>
      </w:r>
    </w:p>
    <w:p w14:paraId="5500DC6F" w14:textId="4876CD8F" w:rsidR="00A21ADA" w:rsidRDefault="00A21ADA" w:rsidP="00A21ADA">
      <w:pPr>
        <w:rPr>
          <w:rFonts w:asciiTheme="majorHAnsi" w:hAnsiTheme="majorHAnsi" w:cstheme="majorHAnsi"/>
        </w:rPr>
      </w:pPr>
    </w:p>
    <w:p w14:paraId="10B8C7AF" w14:textId="7B190694" w:rsidR="00A21ADA" w:rsidRPr="00F745A3" w:rsidRDefault="00A21ADA" w:rsidP="00F745A3">
      <w:pPr>
        <w:rPr>
          <w:rFonts w:asciiTheme="majorHAnsi" w:hAnsiTheme="majorHAnsi" w:cstheme="majorHAnsi"/>
        </w:rPr>
      </w:pPr>
      <w:r>
        <w:rPr>
          <w:rFonts w:asciiTheme="majorHAnsi" w:hAnsiTheme="majorHAnsi" w:cstheme="majorHAnsi"/>
        </w:rPr>
        <w:t>View Data in SiteWise Monitor Portal</w:t>
      </w:r>
    </w:p>
    <w:p w14:paraId="0A4CB207" w14:textId="076F504C" w:rsidR="00A21ADA" w:rsidRDefault="00A21ADA" w:rsidP="00A21ADA">
      <w:pPr>
        <w:pStyle w:val="ListParagraph"/>
        <w:numPr>
          <w:ilvl w:val="0"/>
          <w:numId w:val="36"/>
        </w:numPr>
        <w:rPr>
          <w:rFonts w:asciiTheme="majorHAnsi" w:hAnsiTheme="majorHAnsi" w:cstheme="majorHAnsi"/>
        </w:rPr>
      </w:pPr>
      <w:r>
        <w:rPr>
          <w:rFonts w:asciiTheme="majorHAnsi" w:hAnsiTheme="majorHAnsi" w:cstheme="majorHAnsi"/>
        </w:rPr>
        <w:t>Select “Dashboards” tab on the left hand side, then select the newly created dashboard hyperlink under the “Name” column of the Dashboards page.</w:t>
      </w:r>
    </w:p>
    <w:p w14:paraId="71EA9349" w14:textId="5E77EA99" w:rsidR="00A21ADA" w:rsidRDefault="00A21ADA" w:rsidP="00A21ADA">
      <w:pPr>
        <w:pStyle w:val="ListParagraph"/>
        <w:numPr>
          <w:ilvl w:val="1"/>
          <w:numId w:val="36"/>
        </w:numPr>
        <w:rPr>
          <w:rFonts w:asciiTheme="majorHAnsi" w:hAnsiTheme="majorHAnsi" w:cstheme="majorHAnsi"/>
        </w:rPr>
      </w:pPr>
      <w:r>
        <w:rPr>
          <w:rFonts w:asciiTheme="majorHAnsi" w:hAnsiTheme="majorHAnsi" w:cstheme="majorHAnsi"/>
        </w:rPr>
        <w:t>Data should be flowing into the line charts for the asset measurement properties</w:t>
      </w:r>
    </w:p>
    <w:p w14:paraId="396FDE8D" w14:textId="43239377" w:rsidR="003D7807" w:rsidRDefault="003D7807" w:rsidP="00F745A3">
      <w:pPr>
        <w:pStyle w:val="ListParagraph"/>
        <w:numPr>
          <w:ilvl w:val="0"/>
          <w:numId w:val="36"/>
        </w:numPr>
        <w:rPr>
          <w:rFonts w:asciiTheme="majorHAnsi" w:hAnsiTheme="majorHAnsi" w:cstheme="majorHAnsi"/>
        </w:rPr>
      </w:pPr>
      <w:r>
        <w:rPr>
          <w:rFonts w:asciiTheme="majorHAnsi" w:hAnsiTheme="majorHAnsi" w:cstheme="majorHAnsi"/>
        </w:rPr>
        <w:t>You can also see data for individual assets by navigating to the “Asset Library” tab on the left and selecting an asset from the asset tree. Once an asset is selected, you can view its properties.</w:t>
      </w:r>
    </w:p>
    <w:p w14:paraId="2510EE35" w14:textId="77777777" w:rsidR="00A21ADA" w:rsidRDefault="00A21ADA" w:rsidP="00A21ADA">
      <w:pPr>
        <w:pStyle w:val="ListParagraph"/>
        <w:numPr>
          <w:ilvl w:val="0"/>
          <w:numId w:val="36"/>
        </w:numPr>
        <w:rPr>
          <w:rFonts w:asciiTheme="majorHAnsi" w:hAnsiTheme="majorHAnsi" w:cstheme="majorHAnsi"/>
        </w:rPr>
      </w:pPr>
      <w:r w:rsidRPr="00F745A3">
        <w:rPr>
          <w:rFonts w:asciiTheme="majorHAnsi" w:hAnsiTheme="majorHAnsi" w:cstheme="majorHAnsi"/>
        </w:rPr>
        <w:t>Troubleshooting:</w:t>
      </w:r>
    </w:p>
    <w:p w14:paraId="1DE8798C" w14:textId="77777777" w:rsidR="003D7807" w:rsidRDefault="00A21ADA" w:rsidP="00A21ADA">
      <w:pPr>
        <w:pStyle w:val="ListParagraph"/>
        <w:numPr>
          <w:ilvl w:val="1"/>
          <w:numId w:val="36"/>
        </w:numPr>
        <w:rPr>
          <w:rFonts w:asciiTheme="majorHAnsi" w:hAnsiTheme="majorHAnsi" w:cstheme="majorHAnsi"/>
        </w:rPr>
      </w:pPr>
      <w:r w:rsidRPr="00F745A3">
        <w:rPr>
          <w:rFonts w:asciiTheme="majorHAnsi" w:hAnsiTheme="majorHAnsi" w:cstheme="majorHAnsi"/>
        </w:rPr>
        <w:t>If data is not flowing in the d</w:t>
      </w:r>
      <w:r>
        <w:rPr>
          <w:rFonts w:asciiTheme="majorHAnsi" w:hAnsiTheme="majorHAnsi" w:cstheme="majorHAnsi"/>
        </w:rPr>
        <w:t>ashboard</w:t>
      </w:r>
      <w:r w:rsidRPr="00F745A3">
        <w:rPr>
          <w:rFonts w:asciiTheme="majorHAnsi" w:hAnsiTheme="majorHAnsi" w:cstheme="majorHAnsi"/>
        </w:rPr>
        <w:t xml:space="preserve">, verify that the Ignition trial period (2 hours) has not expired. If that action does </w:t>
      </w:r>
      <w:r>
        <w:rPr>
          <w:rFonts w:asciiTheme="majorHAnsi" w:hAnsiTheme="majorHAnsi" w:cstheme="majorHAnsi"/>
        </w:rPr>
        <w:t xml:space="preserve">not remediate the issue, repeat the process of </w:t>
      </w:r>
      <w:r w:rsidR="003D7807">
        <w:rPr>
          <w:rFonts w:asciiTheme="majorHAnsi" w:hAnsiTheme="majorHAnsi" w:cstheme="majorHAnsi"/>
        </w:rPr>
        <w:t>refreshing the SiteWise Gateway:</w:t>
      </w:r>
    </w:p>
    <w:p w14:paraId="3DC24B2E" w14:textId="77777777" w:rsidR="003D7807" w:rsidRDefault="003D7807" w:rsidP="00F745A3">
      <w:pPr>
        <w:pStyle w:val="ListParagraph"/>
        <w:numPr>
          <w:ilvl w:val="2"/>
          <w:numId w:val="36"/>
        </w:numPr>
      </w:pPr>
      <w:r>
        <w:t>Navigate to AWS IoT SiteWise console and select Ingest</w:t>
      </w:r>
      <w:r>
        <w:sym w:font="Wingdings" w:char="F0E0"/>
      </w:r>
      <w:r>
        <w:t>Gateways</w:t>
      </w:r>
    </w:p>
    <w:p w14:paraId="61CB07F7" w14:textId="23B02FEB" w:rsidR="003D7807" w:rsidRDefault="003D7807" w:rsidP="00F745A3">
      <w:pPr>
        <w:pStyle w:val="ListParagraph"/>
        <w:numPr>
          <w:ilvl w:val="2"/>
          <w:numId w:val="36"/>
        </w:numPr>
        <w:rPr>
          <w:ins w:id="137" w:author="Shahan Krakirian" w:date="2020-06-11T13:55:00Z"/>
        </w:rPr>
      </w:pPr>
      <w:commentRangeStart w:id="138"/>
      <w:r>
        <w:t xml:space="preserve">Select the gateway created during the stack launch. </w:t>
      </w:r>
      <w:commentRangeEnd w:id="138"/>
      <w:r>
        <w:rPr>
          <w:rStyle w:val="CommentReference"/>
        </w:rPr>
        <w:commentReference w:id="138"/>
      </w:r>
    </w:p>
    <w:p w14:paraId="392AFF32" w14:textId="119793B3" w:rsidR="00C85CDD" w:rsidRDefault="00C85CDD" w:rsidP="00C85CDD">
      <w:pPr>
        <w:pStyle w:val="ListParagraph"/>
        <w:numPr>
          <w:ilvl w:val="3"/>
          <w:numId w:val="36"/>
        </w:numPr>
      </w:pPr>
      <w:ins w:id="139" w:author="Shahan Krakirian" w:date="2020-06-11T13:55:00Z">
        <w:r>
          <w:t>Naming convention: [</w:t>
        </w:r>
        <w:proofErr w:type="spellStart"/>
        <w:r>
          <w:t>name_of_</w:t>
        </w:r>
        <w:proofErr w:type="gramStart"/>
        <w:r>
          <w:t>stack</w:t>
        </w:r>
        <w:proofErr w:type="spellEnd"/>
        <w:r>
          <w:t>]_</w:t>
        </w:r>
        <w:proofErr w:type="spellStart"/>
        <w:proofErr w:type="gramEnd"/>
        <w:r>
          <w:t>Automated_Gateway</w:t>
        </w:r>
      </w:ins>
      <w:proofErr w:type="spellEnd"/>
    </w:p>
    <w:p w14:paraId="44FD69EB" w14:textId="0220D9B6" w:rsidR="003D7807" w:rsidRDefault="003D7807" w:rsidP="00F745A3">
      <w:pPr>
        <w:pStyle w:val="ListParagraph"/>
        <w:numPr>
          <w:ilvl w:val="2"/>
          <w:numId w:val="36"/>
        </w:numPr>
      </w:pPr>
      <w:r>
        <w:t xml:space="preserve">Click “Edit” in the Source </w:t>
      </w:r>
      <w:ins w:id="140" w:author="Thomas Cummins" w:date="2020-06-11T11:39:00Z">
        <w:r w:rsidR="00F745A3">
          <w:t>Configuration</w:t>
        </w:r>
      </w:ins>
      <w:r>
        <w:t xml:space="preserve"> for Automated Gateway Config” section</w:t>
      </w:r>
    </w:p>
    <w:p w14:paraId="48D53862" w14:textId="290A026F" w:rsidR="003D7807" w:rsidRDefault="003D7807" w:rsidP="003D7807">
      <w:pPr>
        <w:pStyle w:val="ListParagraph"/>
        <w:numPr>
          <w:ilvl w:val="2"/>
          <w:numId w:val="36"/>
        </w:numPr>
      </w:pPr>
      <w:r>
        <w:t>Click “Save” at the bottom. No changes are necessary. This action simply activates the SiteWise gateway to ensure data flows from the OPC UA server.</w:t>
      </w:r>
    </w:p>
    <w:p w14:paraId="000C28E8" w14:textId="77777777" w:rsidR="003D7807" w:rsidRDefault="003D7807" w:rsidP="00F745A3"/>
    <w:p w14:paraId="36DBBCE5" w14:textId="77777777" w:rsidR="00FC4C22" w:rsidRPr="00FC4C22" w:rsidRDefault="00FC4C22" w:rsidP="00FC4C22">
      <w:pPr>
        <w:rPr>
          <w:rFonts w:asciiTheme="majorHAnsi" w:hAnsiTheme="majorHAnsi" w:cstheme="majorHAnsi"/>
        </w:rPr>
      </w:pPr>
    </w:p>
    <w:p w14:paraId="3C6EC597" w14:textId="14F31B0A" w:rsidR="00721110" w:rsidRDefault="00721110"/>
    <w:p w14:paraId="623396BC"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38D4AE72" w14:textId="7127368B" w:rsidR="00D728F1" w:rsidRDefault="00D728F1" w:rsidP="00F745A3">
      <w:pPr>
        <w:pStyle w:val="Heading2"/>
      </w:pPr>
      <w:bookmarkStart w:id="141" w:name="_Cleanup"/>
      <w:bookmarkStart w:id="142" w:name="_Toc42788340"/>
      <w:bookmarkEnd w:id="141"/>
      <w:r>
        <w:lastRenderedPageBreak/>
        <w:t>Cleanup</w:t>
      </w:r>
      <w:bookmarkEnd w:id="142"/>
    </w:p>
    <w:p w14:paraId="5BC361B5" w14:textId="40289F56" w:rsidR="00D728F1" w:rsidRDefault="00D728F1">
      <w:r>
        <w:t>**TODO** Need to add additional details to this section</w:t>
      </w:r>
    </w:p>
    <w:p w14:paraId="71757C42" w14:textId="432CDDE6" w:rsidR="00D728F1" w:rsidRDefault="00D728F1"/>
    <w:p w14:paraId="3BBB5279" w14:textId="4AB024B7" w:rsidR="00D728F1" w:rsidRPr="00FC4C22" w:rsidRDefault="00D728F1" w:rsidP="00D728F1">
      <w:pPr>
        <w:rPr>
          <w:rFonts w:asciiTheme="majorHAnsi" w:hAnsiTheme="majorHAnsi" w:cstheme="majorHAnsi"/>
        </w:rPr>
      </w:pPr>
      <w:r>
        <w:rPr>
          <w:rFonts w:asciiTheme="majorHAnsi" w:hAnsiTheme="majorHAnsi" w:cstheme="majorHAnsi"/>
        </w:rPr>
        <w:t>Follow these steps to clean up the IMC CloudFormation stack deployment:</w:t>
      </w:r>
    </w:p>
    <w:p w14:paraId="01A676B2" w14:textId="6357D370" w:rsidR="00D728F1" w:rsidRDefault="00D728F1" w:rsidP="00D728F1">
      <w:pPr>
        <w:pStyle w:val="ListParagraph"/>
        <w:numPr>
          <w:ilvl w:val="0"/>
          <w:numId w:val="37"/>
        </w:numPr>
        <w:rPr>
          <w:rFonts w:asciiTheme="majorHAnsi" w:hAnsiTheme="majorHAnsi" w:cstheme="majorHAnsi"/>
        </w:rPr>
      </w:pPr>
      <w:r w:rsidRPr="00F745A3">
        <w:rPr>
          <w:rFonts w:asciiTheme="majorHAnsi" w:hAnsiTheme="majorHAnsi" w:cstheme="majorHAnsi"/>
        </w:rPr>
        <w:t>Navigate to the CloudFormation console and delete the base stack (not the stack named "</w:t>
      </w:r>
      <w:ins w:id="143" w:author="Shahan Krakirian" w:date="2020-06-11T14:07:00Z">
        <w:r w:rsidR="00161741">
          <w:rPr>
            <w:rFonts w:asciiTheme="majorHAnsi" w:hAnsiTheme="majorHAnsi" w:cstheme="majorHAnsi"/>
          </w:rPr>
          <w:t>NESTED</w:t>
        </w:r>
      </w:ins>
      <w:r w:rsidRPr="00F745A3">
        <w:rPr>
          <w:rFonts w:asciiTheme="majorHAnsi" w:hAnsiTheme="majorHAnsi" w:cstheme="majorHAnsi"/>
        </w:rPr>
        <w:t xml:space="preserve">"), in order to clean up the account as much as </w:t>
      </w:r>
      <w:ins w:id="144" w:author="Thomas Cummins" w:date="2020-06-11T11:39:00Z">
        <w:r w:rsidR="00F745A3" w:rsidRPr="00F745A3">
          <w:rPr>
            <w:rFonts w:asciiTheme="majorHAnsi" w:hAnsiTheme="majorHAnsi" w:cstheme="majorHAnsi"/>
          </w:rPr>
          <w:t>possible.</w:t>
        </w:r>
      </w:ins>
      <w:ins w:id="145" w:author="Shahan Krakirian" w:date="2020-06-11T14:07:00Z">
        <w:r w:rsidR="00161741">
          <w:rPr>
            <w:rFonts w:asciiTheme="majorHAnsi" w:hAnsiTheme="majorHAnsi" w:cstheme="majorHAnsi"/>
          </w:rPr>
          <w:t xml:space="preserve"> Most of the resources will be deleted, but the stack deletion will fail</w:t>
        </w:r>
      </w:ins>
      <w:ins w:id="146" w:author="Shahan Krakirian" w:date="2020-06-11T14:08:00Z">
        <w:r w:rsidR="00161741">
          <w:rPr>
            <w:rFonts w:asciiTheme="majorHAnsi" w:hAnsiTheme="majorHAnsi" w:cstheme="majorHAnsi"/>
          </w:rPr>
          <w:t xml:space="preserve"> due to non-empty S3 buckets and potentially a deployed Greengrass group (for all Virtual options by default, and for all Physical deployments that have been completed on a piece of hardware</w:t>
        </w:r>
      </w:ins>
      <w:ins w:id="147" w:author="Shahan Krakirian" w:date="2020-06-11T14:07:00Z">
        <w:r w:rsidR="00161741">
          <w:rPr>
            <w:rFonts w:asciiTheme="majorHAnsi" w:hAnsiTheme="majorHAnsi" w:cstheme="majorHAnsi"/>
          </w:rPr>
          <w:t xml:space="preserve">. </w:t>
        </w:r>
      </w:ins>
      <w:r w:rsidRPr="00F745A3">
        <w:rPr>
          <w:rFonts w:asciiTheme="majorHAnsi" w:hAnsiTheme="majorHAnsi" w:cstheme="majorHAnsi"/>
        </w:rPr>
        <w:t>The steps required to delete a stack are:</w:t>
      </w:r>
    </w:p>
    <w:p w14:paraId="4D789E31" w14:textId="09EA86C5" w:rsidR="00D728F1" w:rsidRDefault="00D728F1" w:rsidP="00D728F1">
      <w:pPr>
        <w:pStyle w:val="ListParagraph"/>
        <w:numPr>
          <w:ilvl w:val="1"/>
          <w:numId w:val="37"/>
        </w:numPr>
        <w:rPr>
          <w:ins w:id="148" w:author="Shahan Krakirian" w:date="2020-06-11T13:58:00Z"/>
          <w:rFonts w:asciiTheme="majorHAnsi" w:hAnsiTheme="majorHAnsi" w:cstheme="majorHAnsi"/>
        </w:rPr>
      </w:pPr>
      <w:commentRangeStart w:id="149"/>
      <w:r w:rsidRPr="00F745A3">
        <w:rPr>
          <w:rFonts w:asciiTheme="majorHAnsi" w:hAnsiTheme="majorHAnsi" w:cstheme="majorHAnsi"/>
        </w:rPr>
        <w:t>Empty the S3 buckets:</w:t>
      </w:r>
      <w:commentRangeEnd w:id="149"/>
      <w:r>
        <w:rPr>
          <w:rStyle w:val="CommentReference"/>
        </w:rPr>
        <w:commentReference w:id="149"/>
      </w:r>
    </w:p>
    <w:p w14:paraId="0540DCB5" w14:textId="0CDD81C8" w:rsidR="00C85CDD" w:rsidRDefault="00C85CDD" w:rsidP="00C85CDD">
      <w:pPr>
        <w:pStyle w:val="ListParagraph"/>
        <w:numPr>
          <w:ilvl w:val="2"/>
          <w:numId w:val="37"/>
        </w:numPr>
        <w:rPr>
          <w:ins w:id="150" w:author="Shahan Krakirian" w:date="2020-06-11T13:58:00Z"/>
          <w:rFonts w:asciiTheme="majorHAnsi" w:hAnsiTheme="majorHAnsi" w:cstheme="majorHAnsi"/>
        </w:rPr>
      </w:pPr>
      <w:ins w:id="151" w:author="Shahan Krakirian" w:date="2020-06-11T13:58:00Z">
        <w:r>
          <w:rPr>
            <w:rFonts w:asciiTheme="majorHAnsi" w:hAnsiTheme="majorHAnsi" w:cstheme="majorHAnsi"/>
          </w:rPr>
          <w:t>Navigate to the S3 service in the AWS Console</w:t>
        </w:r>
      </w:ins>
      <w:ins w:id="152" w:author="Shahan Krakirian" w:date="2020-06-11T14:02:00Z">
        <w:r>
          <w:rPr>
            <w:rFonts w:asciiTheme="majorHAnsi" w:hAnsiTheme="majorHAnsi" w:cstheme="majorHAnsi"/>
          </w:rPr>
          <w:t>.</w:t>
        </w:r>
      </w:ins>
    </w:p>
    <w:p w14:paraId="146BF838" w14:textId="28C89845" w:rsidR="00C85CDD" w:rsidRDefault="00C85CDD" w:rsidP="00C85CDD">
      <w:pPr>
        <w:pStyle w:val="ListParagraph"/>
        <w:numPr>
          <w:ilvl w:val="2"/>
          <w:numId w:val="37"/>
        </w:numPr>
        <w:rPr>
          <w:ins w:id="153" w:author="Shahan Krakirian" w:date="2020-06-11T14:00:00Z"/>
          <w:rFonts w:asciiTheme="majorHAnsi" w:hAnsiTheme="majorHAnsi" w:cstheme="majorHAnsi"/>
        </w:rPr>
      </w:pPr>
      <w:ins w:id="154" w:author="Shahan Krakirian" w:date="2020-06-11T13:58:00Z">
        <w:r>
          <w:rPr>
            <w:rFonts w:asciiTheme="majorHAnsi" w:hAnsiTheme="majorHAnsi" w:cstheme="majorHAnsi"/>
          </w:rPr>
          <w:t>In the search bar, enter your stack name</w:t>
        </w:r>
      </w:ins>
      <w:ins w:id="155" w:author="Shahan Krakirian" w:date="2020-06-11T14:02:00Z">
        <w:r>
          <w:rPr>
            <w:rFonts w:asciiTheme="majorHAnsi" w:hAnsiTheme="majorHAnsi" w:cstheme="majorHAnsi"/>
          </w:rPr>
          <w:t>.</w:t>
        </w:r>
      </w:ins>
    </w:p>
    <w:p w14:paraId="2CE820CA" w14:textId="1E8850D1" w:rsidR="00C85CDD" w:rsidRDefault="00C85CDD" w:rsidP="00C85CDD">
      <w:pPr>
        <w:pStyle w:val="ListParagraph"/>
        <w:numPr>
          <w:ilvl w:val="2"/>
          <w:numId w:val="37"/>
        </w:numPr>
        <w:rPr>
          <w:ins w:id="156" w:author="Shahan Krakirian" w:date="2020-06-11T14:42:00Z"/>
          <w:rFonts w:asciiTheme="majorHAnsi" w:hAnsiTheme="majorHAnsi" w:cstheme="majorHAnsi"/>
        </w:rPr>
      </w:pPr>
      <w:ins w:id="157" w:author="Shahan Krakirian" w:date="2020-06-11T14:01:00Z">
        <w:r>
          <w:rPr>
            <w:rFonts w:asciiTheme="majorHAnsi" w:hAnsiTheme="majorHAnsi" w:cstheme="majorHAnsi"/>
          </w:rPr>
          <w:t>For each bucket that is associated with the stack (naming convention: [</w:t>
        </w:r>
        <w:proofErr w:type="spellStart"/>
        <w:r>
          <w:rPr>
            <w:rFonts w:asciiTheme="majorHAnsi" w:hAnsiTheme="majorHAnsi" w:cstheme="majorHAnsi"/>
          </w:rPr>
          <w:t>name_of_stack</w:t>
        </w:r>
        <w:proofErr w:type="spellEnd"/>
        <w:r>
          <w:rPr>
            <w:rFonts w:asciiTheme="majorHAnsi" w:hAnsiTheme="majorHAnsi" w:cstheme="majorHAnsi"/>
          </w:rPr>
          <w:t>]-[</w:t>
        </w:r>
        <w:proofErr w:type="spellStart"/>
        <w:r>
          <w:rPr>
            <w:rFonts w:asciiTheme="majorHAnsi" w:hAnsiTheme="majorHAnsi" w:cstheme="majorHAnsi"/>
          </w:rPr>
          <w:t>bucket_identifier</w:t>
        </w:r>
        <w:proofErr w:type="spellEnd"/>
        <w:r>
          <w:rPr>
            <w:rFonts w:asciiTheme="majorHAnsi" w:hAnsiTheme="majorHAnsi" w:cstheme="majorHAnsi"/>
          </w:rPr>
          <w:t xml:space="preserve">]-unique hash), select the bucket, and click “Empty” </w:t>
        </w:r>
      </w:ins>
      <w:ins w:id="158" w:author="Shahan Krakirian" w:date="2020-06-11T14:02:00Z">
        <w:r>
          <w:rPr>
            <w:rFonts w:asciiTheme="majorHAnsi" w:hAnsiTheme="majorHAnsi" w:cstheme="majorHAnsi"/>
          </w:rPr>
          <w:t>under the search bar.</w:t>
        </w:r>
      </w:ins>
    </w:p>
    <w:p w14:paraId="6E912B6E" w14:textId="1557622D" w:rsidR="002A2F96" w:rsidRDefault="002A2F96" w:rsidP="00C85CDD">
      <w:pPr>
        <w:pStyle w:val="ListParagraph"/>
        <w:numPr>
          <w:ilvl w:val="2"/>
          <w:numId w:val="37"/>
        </w:numPr>
        <w:rPr>
          <w:ins w:id="159" w:author="Shahan Krakirian" w:date="2020-06-11T14:43:00Z"/>
          <w:rFonts w:asciiTheme="majorHAnsi" w:hAnsiTheme="majorHAnsi" w:cstheme="majorHAnsi"/>
        </w:rPr>
      </w:pPr>
      <w:ins w:id="160" w:author="Shahan Krakirian" w:date="2020-06-11T14:43:00Z">
        <w:r>
          <w:rPr>
            <w:rFonts w:asciiTheme="majorHAnsi" w:hAnsiTheme="majorHAnsi" w:cstheme="majorHAnsi"/>
          </w:rPr>
          <w:t>Here are the following “bucket identifiers” that exist for each deployment:</w:t>
        </w:r>
      </w:ins>
    </w:p>
    <w:p w14:paraId="545E0BFA" w14:textId="17EB0585" w:rsidR="002A2F96" w:rsidRDefault="002A2F96" w:rsidP="002A2F96">
      <w:pPr>
        <w:pStyle w:val="ListParagraph"/>
        <w:numPr>
          <w:ilvl w:val="3"/>
          <w:numId w:val="37"/>
        </w:numPr>
        <w:rPr>
          <w:ins w:id="161" w:author="Shahan Krakirian" w:date="2020-06-11T14:43:00Z"/>
          <w:rFonts w:asciiTheme="majorHAnsi" w:hAnsiTheme="majorHAnsi" w:cstheme="majorHAnsi"/>
        </w:rPr>
      </w:pPr>
      <w:proofErr w:type="spellStart"/>
      <w:ins w:id="162" w:author="Shahan Krakirian" w:date="2020-06-11T14:43:00Z">
        <w:r>
          <w:rPr>
            <w:rFonts w:asciiTheme="majorHAnsi" w:hAnsiTheme="majorHAnsi" w:cstheme="majorHAnsi"/>
          </w:rPr>
          <w:t>amcincomingresource</w:t>
        </w:r>
        <w:proofErr w:type="spellEnd"/>
      </w:ins>
    </w:p>
    <w:p w14:paraId="78DF1BBE" w14:textId="25BFAEC3" w:rsidR="002A2F96" w:rsidRDefault="002A2F96" w:rsidP="002A2F96">
      <w:pPr>
        <w:pStyle w:val="ListParagraph"/>
        <w:numPr>
          <w:ilvl w:val="3"/>
          <w:numId w:val="37"/>
        </w:numPr>
        <w:rPr>
          <w:ins w:id="163" w:author="Shahan Krakirian" w:date="2020-06-11T14:43:00Z"/>
          <w:rFonts w:asciiTheme="majorHAnsi" w:hAnsiTheme="majorHAnsi" w:cstheme="majorHAnsi"/>
        </w:rPr>
      </w:pPr>
      <w:proofErr w:type="spellStart"/>
      <w:ins w:id="164" w:author="Shahan Krakirian" w:date="2020-06-11T14:43:00Z">
        <w:r>
          <w:rPr>
            <w:rFonts w:asciiTheme="majorHAnsi" w:hAnsiTheme="majorHAnsi" w:cstheme="majorHAnsi"/>
          </w:rPr>
          <w:t>amcoutputresource</w:t>
        </w:r>
        <w:proofErr w:type="spellEnd"/>
      </w:ins>
    </w:p>
    <w:p w14:paraId="45A02B28" w14:textId="3A810FA1" w:rsidR="002A2F96" w:rsidRDefault="002A2F96" w:rsidP="002A2F96">
      <w:pPr>
        <w:pStyle w:val="ListParagraph"/>
        <w:numPr>
          <w:ilvl w:val="3"/>
          <w:numId w:val="37"/>
        </w:numPr>
        <w:rPr>
          <w:ins w:id="165" w:author="Shahan Krakirian" w:date="2020-06-11T14:44:00Z"/>
          <w:rFonts w:asciiTheme="majorHAnsi" w:hAnsiTheme="majorHAnsi" w:cstheme="majorHAnsi"/>
        </w:rPr>
      </w:pPr>
      <w:proofErr w:type="spellStart"/>
      <w:ins w:id="166" w:author="Shahan Krakirian" w:date="2020-06-11T14:43:00Z">
        <w:r>
          <w:rPr>
            <w:rFonts w:asciiTheme="majorHAnsi" w:hAnsiTheme="majorHAnsi" w:cstheme="majorHAnsi"/>
          </w:rPr>
          <w:t>devicesbucketresourc</w:t>
        </w:r>
      </w:ins>
      <w:ins w:id="167" w:author="Shahan Krakirian" w:date="2020-06-11T14:44:00Z">
        <w:r>
          <w:rPr>
            <w:rFonts w:asciiTheme="majorHAnsi" w:hAnsiTheme="majorHAnsi" w:cstheme="majorHAnsi"/>
          </w:rPr>
          <w:t>e</w:t>
        </w:r>
        <w:proofErr w:type="spellEnd"/>
      </w:ins>
    </w:p>
    <w:p w14:paraId="044155BB" w14:textId="01621244" w:rsidR="002A2F96" w:rsidRDefault="002A2F96" w:rsidP="002A2F96">
      <w:pPr>
        <w:pStyle w:val="ListParagraph"/>
        <w:numPr>
          <w:ilvl w:val="3"/>
          <w:numId w:val="37"/>
        </w:numPr>
        <w:rPr>
          <w:ins w:id="168" w:author="Shahan Krakirian" w:date="2020-06-11T14:44:00Z"/>
          <w:rFonts w:asciiTheme="majorHAnsi" w:hAnsiTheme="majorHAnsi" w:cstheme="majorHAnsi"/>
        </w:rPr>
      </w:pPr>
      <w:ins w:id="169" w:author="Shahan Krakirian" w:date="2020-06-11T14:44:00Z">
        <w:r>
          <w:rPr>
            <w:rFonts w:asciiTheme="majorHAnsi" w:hAnsiTheme="majorHAnsi" w:cstheme="majorHAnsi"/>
          </w:rPr>
          <w:t>imcs3bucket</w:t>
        </w:r>
      </w:ins>
    </w:p>
    <w:p w14:paraId="2A637D17" w14:textId="56B465AC" w:rsidR="002A2F96" w:rsidRDefault="002A2F96" w:rsidP="002A2F96">
      <w:pPr>
        <w:pStyle w:val="ListParagraph"/>
        <w:numPr>
          <w:ilvl w:val="3"/>
          <w:numId w:val="37"/>
        </w:numPr>
        <w:rPr>
          <w:rFonts w:asciiTheme="majorHAnsi" w:hAnsiTheme="majorHAnsi" w:cstheme="majorHAnsi"/>
        </w:rPr>
      </w:pPr>
      <w:proofErr w:type="spellStart"/>
      <w:ins w:id="170" w:author="Shahan Krakirian" w:date="2020-06-11T14:44:00Z">
        <w:r>
          <w:rPr>
            <w:rFonts w:asciiTheme="majorHAnsi" w:hAnsiTheme="majorHAnsi" w:cstheme="majorHAnsi"/>
          </w:rPr>
          <w:t>lambdazipsbucket</w:t>
        </w:r>
      </w:ins>
      <w:proofErr w:type="spellEnd"/>
    </w:p>
    <w:p w14:paraId="39C847CF" w14:textId="3C9D2609" w:rsidR="00D728F1" w:rsidRDefault="00D728F1" w:rsidP="00D728F1">
      <w:pPr>
        <w:pStyle w:val="ListParagraph"/>
        <w:numPr>
          <w:ilvl w:val="1"/>
          <w:numId w:val="37"/>
        </w:numPr>
        <w:rPr>
          <w:ins w:id="171" w:author="Shahan Krakirian" w:date="2020-06-11T14:02:00Z"/>
          <w:rFonts w:asciiTheme="majorHAnsi" w:hAnsiTheme="majorHAnsi" w:cstheme="majorHAnsi"/>
        </w:rPr>
      </w:pPr>
      <w:commentRangeStart w:id="172"/>
      <w:r w:rsidRPr="00F745A3">
        <w:rPr>
          <w:rFonts w:asciiTheme="majorHAnsi" w:hAnsiTheme="majorHAnsi" w:cstheme="majorHAnsi"/>
        </w:rPr>
        <w:t xml:space="preserve">Force a reset of the </w:t>
      </w:r>
      <w:proofErr w:type="spellStart"/>
      <w:r w:rsidRPr="00F745A3">
        <w:rPr>
          <w:rFonts w:asciiTheme="majorHAnsi" w:hAnsiTheme="majorHAnsi" w:cstheme="majorHAnsi"/>
        </w:rPr>
        <w:t>Green</w:t>
      </w:r>
      <w:ins w:id="173" w:author="Shahan Krakirian" w:date="2020-06-11T14:02:00Z">
        <w:r w:rsidR="00C85CDD">
          <w:rPr>
            <w:rFonts w:asciiTheme="majorHAnsi" w:hAnsiTheme="majorHAnsi" w:cstheme="majorHAnsi"/>
          </w:rPr>
          <w:t>G</w:t>
        </w:r>
      </w:ins>
      <w:r w:rsidRPr="00F745A3">
        <w:rPr>
          <w:rFonts w:asciiTheme="majorHAnsi" w:hAnsiTheme="majorHAnsi" w:cstheme="majorHAnsi"/>
        </w:rPr>
        <w:t>rass</w:t>
      </w:r>
      <w:proofErr w:type="spellEnd"/>
      <w:r w:rsidRPr="00F745A3">
        <w:rPr>
          <w:rFonts w:asciiTheme="majorHAnsi" w:hAnsiTheme="majorHAnsi" w:cstheme="majorHAnsi"/>
        </w:rPr>
        <w:t xml:space="preserve"> group:</w:t>
      </w:r>
      <w:commentRangeEnd w:id="172"/>
      <w:r>
        <w:rPr>
          <w:rStyle w:val="CommentReference"/>
        </w:rPr>
        <w:commentReference w:id="172"/>
      </w:r>
    </w:p>
    <w:p w14:paraId="6673E07B" w14:textId="01BADB28" w:rsidR="00C85CDD" w:rsidRDefault="00C85CDD" w:rsidP="00C85CDD">
      <w:pPr>
        <w:pStyle w:val="ListParagraph"/>
        <w:numPr>
          <w:ilvl w:val="2"/>
          <w:numId w:val="37"/>
        </w:numPr>
        <w:rPr>
          <w:ins w:id="174" w:author="Shahan Krakirian" w:date="2020-06-11T14:02:00Z"/>
          <w:rFonts w:asciiTheme="majorHAnsi" w:hAnsiTheme="majorHAnsi" w:cstheme="majorHAnsi"/>
        </w:rPr>
      </w:pPr>
      <w:ins w:id="175" w:author="Shahan Krakirian" w:date="2020-06-11T14:02:00Z">
        <w:r>
          <w:rPr>
            <w:rFonts w:asciiTheme="majorHAnsi" w:hAnsiTheme="majorHAnsi" w:cstheme="majorHAnsi"/>
          </w:rPr>
          <w:t xml:space="preserve">Navigate to the </w:t>
        </w:r>
        <w:proofErr w:type="spellStart"/>
        <w:r>
          <w:rPr>
            <w:rFonts w:asciiTheme="majorHAnsi" w:hAnsiTheme="majorHAnsi" w:cstheme="majorHAnsi"/>
          </w:rPr>
          <w:t>GreenGrass</w:t>
        </w:r>
        <w:proofErr w:type="spellEnd"/>
        <w:r>
          <w:rPr>
            <w:rFonts w:asciiTheme="majorHAnsi" w:hAnsiTheme="majorHAnsi" w:cstheme="majorHAnsi"/>
          </w:rPr>
          <w:t xml:space="preserve"> console</w:t>
        </w:r>
      </w:ins>
    </w:p>
    <w:p w14:paraId="78764B32" w14:textId="7BF1C747" w:rsidR="00C85CDD" w:rsidRDefault="00C85CDD" w:rsidP="00C85CDD">
      <w:pPr>
        <w:pStyle w:val="ListParagraph"/>
        <w:numPr>
          <w:ilvl w:val="2"/>
          <w:numId w:val="37"/>
        </w:numPr>
        <w:rPr>
          <w:ins w:id="176" w:author="Shahan Krakirian" w:date="2020-06-11T14:03:00Z"/>
          <w:rFonts w:asciiTheme="majorHAnsi" w:hAnsiTheme="majorHAnsi" w:cstheme="majorHAnsi"/>
        </w:rPr>
      </w:pPr>
      <w:ins w:id="177" w:author="Shahan Krakirian" w:date="2020-06-11T14:02:00Z">
        <w:r>
          <w:rPr>
            <w:rFonts w:asciiTheme="majorHAnsi" w:hAnsiTheme="majorHAnsi" w:cstheme="majorHAnsi"/>
          </w:rPr>
          <w:t xml:space="preserve">Select the </w:t>
        </w:r>
        <w:proofErr w:type="spellStart"/>
        <w:r>
          <w:rPr>
            <w:rFonts w:asciiTheme="majorHAnsi" w:hAnsiTheme="majorHAnsi" w:cstheme="majorHAnsi"/>
          </w:rPr>
          <w:t>GreenGrass</w:t>
        </w:r>
        <w:proofErr w:type="spellEnd"/>
        <w:r>
          <w:rPr>
            <w:rFonts w:asciiTheme="majorHAnsi" w:hAnsiTheme="majorHAnsi" w:cstheme="majorHAnsi"/>
          </w:rPr>
          <w:t xml:space="preserve"> group with the </w:t>
        </w:r>
      </w:ins>
      <w:ins w:id="178" w:author="Shahan Krakirian" w:date="2020-06-11T14:03:00Z">
        <w:r>
          <w:rPr>
            <w:rFonts w:asciiTheme="majorHAnsi" w:hAnsiTheme="majorHAnsi" w:cstheme="majorHAnsi"/>
          </w:rPr>
          <w:t xml:space="preserve">“Name for the Edge device” parameter name provided to the stack </w:t>
        </w:r>
      </w:ins>
    </w:p>
    <w:p w14:paraId="0576EF13" w14:textId="4F5A2A62" w:rsidR="00C85CDD" w:rsidRDefault="00C85CDD" w:rsidP="00C85CDD">
      <w:pPr>
        <w:pStyle w:val="ListParagraph"/>
        <w:numPr>
          <w:ilvl w:val="2"/>
          <w:numId w:val="37"/>
        </w:numPr>
        <w:rPr>
          <w:ins w:id="179" w:author="Shahan Krakirian" w:date="2020-06-11T14:04:00Z"/>
          <w:rFonts w:asciiTheme="majorHAnsi" w:hAnsiTheme="majorHAnsi" w:cstheme="majorHAnsi"/>
        </w:rPr>
      </w:pPr>
      <w:ins w:id="180" w:author="Shahan Krakirian" w:date="2020-06-11T14:04:00Z">
        <w:r>
          <w:rPr>
            <w:rFonts w:asciiTheme="majorHAnsi" w:hAnsiTheme="majorHAnsi" w:cstheme="majorHAnsi"/>
          </w:rPr>
          <w:t>Under “Actions”, select “Reset Deployments”</w:t>
        </w:r>
      </w:ins>
    </w:p>
    <w:p w14:paraId="57BA0884" w14:textId="2A9B2C17" w:rsidR="00C85CDD" w:rsidRDefault="00C85CDD" w:rsidP="00C85CDD">
      <w:pPr>
        <w:pStyle w:val="ListParagraph"/>
        <w:numPr>
          <w:ilvl w:val="2"/>
          <w:numId w:val="37"/>
        </w:numPr>
        <w:rPr>
          <w:ins w:id="181" w:author="Shahan Krakirian" w:date="2020-06-11T14:05:00Z"/>
          <w:rFonts w:asciiTheme="majorHAnsi" w:hAnsiTheme="majorHAnsi" w:cstheme="majorHAnsi"/>
        </w:rPr>
      </w:pPr>
      <w:ins w:id="182" w:author="Shahan Krakirian" w:date="2020-06-11T14:04:00Z">
        <w:r>
          <w:rPr>
            <w:rFonts w:asciiTheme="majorHAnsi" w:hAnsiTheme="majorHAnsi" w:cstheme="majorHAnsi"/>
          </w:rPr>
          <w:t xml:space="preserve">Check the box that asks if you want to force </w:t>
        </w:r>
      </w:ins>
      <w:ins w:id="183" w:author="Shahan Krakirian" w:date="2020-06-11T14:05:00Z">
        <w:r>
          <w:rPr>
            <w:rFonts w:asciiTheme="majorHAnsi" w:hAnsiTheme="majorHAnsi" w:cstheme="majorHAnsi"/>
          </w:rPr>
          <w:t>the reset</w:t>
        </w:r>
      </w:ins>
    </w:p>
    <w:p w14:paraId="1DF74247" w14:textId="6690EA63" w:rsidR="00161741" w:rsidRPr="00161741" w:rsidRDefault="00161741" w:rsidP="00161741">
      <w:pPr>
        <w:pStyle w:val="ListParagraph"/>
        <w:numPr>
          <w:ilvl w:val="2"/>
          <w:numId w:val="37"/>
        </w:numPr>
        <w:rPr>
          <w:rFonts w:asciiTheme="majorHAnsi" w:hAnsiTheme="majorHAnsi" w:cstheme="majorHAnsi"/>
        </w:rPr>
      </w:pPr>
      <w:ins w:id="184" w:author="Shahan Krakirian" w:date="2020-06-11T14:05:00Z">
        <w:r>
          <w:rPr>
            <w:rFonts w:asciiTheme="majorHAnsi" w:hAnsiTheme="majorHAnsi" w:cstheme="majorHAnsi"/>
          </w:rPr>
          <w:t>Click “Reset Deployment”</w:t>
        </w:r>
      </w:ins>
    </w:p>
    <w:p w14:paraId="76676038" w14:textId="6A9D90C8" w:rsidR="00D728F1" w:rsidRPr="00F745A3" w:rsidRDefault="00D728F1" w:rsidP="00F745A3">
      <w:pPr>
        <w:pStyle w:val="ListParagraph"/>
        <w:numPr>
          <w:ilvl w:val="1"/>
          <w:numId w:val="37"/>
        </w:numPr>
        <w:rPr>
          <w:rFonts w:asciiTheme="majorHAnsi" w:hAnsiTheme="majorHAnsi" w:cstheme="majorHAnsi"/>
        </w:rPr>
      </w:pPr>
      <w:r w:rsidRPr="00F745A3">
        <w:rPr>
          <w:rFonts w:asciiTheme="majorHAnsi" w:hAnsiTheme="majorHAnsi" w:cstheme="majorHAnsi"/>
        </w:rPr>
        <w:t xml:space="preserve">Navigate back to the CloudFormation console and once again delete the base stack. </w:t>
      </w:r>
    </w:p>
    <w:p w14:paraId="0285BD4C" w14:textId="43877BEF" w:rsidR="00D728F1" w:rsidRDefault="00D728F1" w:rsidP="00D728F1">
      <w:pPr>
        <w:pStyle w:val="ListParagraph"/>
        <w:numPr>
          <w:ilvl w:val="2"/>
          <w:numId w:val="10"/>
        </w:numPr>
        <w:rPr>
          <w:rFonts w:asciiTheme="majorHAnsi" w:hAnsiTheme="majorHAnsi" w:cstheme="majorHAnsi"/>
        </w:rPr>
      </w:pPr>
      <w:commentRangeStart w:id="185"/>
      <w:r>
        <w:rPr>
          <w:rFonts w:asciiTheme="majorHAnsi" w:hAnsiTheme="majorHAnsi" w:cstheme="majorHAnsi"/>
        </w:rPr>
        <w:t>There is a master and nested stack. you must delete the master stack</w:t>
      </w:r>
      <w:commentRangeEnd w:id="185"/>
      <w:r>
        <w:rPr>
          <w:rStyle w:val="CommentReference"/>
        </w:rPr>
        <w:commentReference w:id="185"/>
      </w:r>
      <w:ins w:id="186" w:author="Shahan Krakirian" w:date="2020-06-11T13:56:00Z">
        <w:r w:rsidR="00C85CDD">
          <w:rPr>
            <w:rFonts w:asciiTheme="majorHAnsi" w:hAnsiTheme="majorHAnsi" w:cstheme="majorHAnsi"/>
          </w:rPr>
          <w:t xml:space="preserve"> (the one that does </w:t>
        </w:r>
        <w:r w:rsidR="00C85CDD">
          <w:rPr>
            <w:rFonts w:asciiTheme="majorHAnsi" w:hAnsiTheme="majorHAnsi" w:cstheme="majorHAnsi"/>
            <w:b/>
            <w:bCs/>
          </w:rPr>
          <w:t>not</w:t>
        </w:r>
        <w:r w:rsidR="00C85CDD">
          <w:rPr>
            <w:rFonts w:asciiTheme="majorHAnsi" w:hAnsiTheme="majorHAnsi" w:cstheme="majorHAnsi"/>
          </w:rPr>
          <w:t xml:space="preserve"> have “NESTED” in a gray box associated with it.</w:t>
        </w:r>
      </w:ins>
    </w:p>
    <w:p w14:paraId="05203F56" w14:textId="4FFBCCBE" w:rsidR="00D728F1" w:rsidRPr="00F745A3" w:rsidRDefault="00F745A3" w:rsidP="00F745A3">
      <w:pPr>
        <w:pStyle w:val="ListParagraph"/>
        <w:numPr>
          <w:ilvl w:val="0"/>
          <w:numId w:val="10"/>
        </w:numPr>
        <w:rPr>
          <w:rFonts w:asciiTheme="majorHAnsi" w:hAnsiTheme="majorHAnsi" w:cstheme="majorHAnsi"/>
        </w:rPr>
      </w:pPr>
      <w:r w:rsidRPr="00F745A3">
        <w:rPr>
          <w:rFonts w:asciiTheme="majorHAnsi" w:hAnsiTheme="majorHAnsi" w:cstheme="majorHAnsi"/>
        </w:rPr>
        <w:t>Other resources to clean up after stack deletion (if desired</w:t>
      </w:r>
      <w:ins w:id="187" w:author="Shahan Krakirian" w:date="2020-06-11T13:57:00Z">
        <w:r w:rsidR="00C85CDD">
          <w:rPr>
            <w:rFonts w:asciiTheme="majorHAnsi" w:hAnsiTheme="majorHAnsi" w:cstheme="majorHAnsi"/>
          </w:rPr>
          <w:t>, for cleanliness</w:t>
        </w:r>
      </w:ins>
      <w:r w:rsidRPr="00F745A3">
        <w:rPr>
          <w:rFonts w:asciiTheme="majorHAnsi" w:hAnsiTheme="majorHAnsi" w:cstheme="majorHAnsi"/>
        </w:rPr>
        <w:t xml:space="preserve">): </w:t>
      </w:r>
      <w:proofErr w:type="spellStart"/>
      <w:r w:rsidRPr="00F745A3">
        <w:rPr>
          <w:rFonts w:asciiTheme="majorHAnsi" w:hAnsiTheme="majorHAnsi" w:cstheme="majorHAnsi"/>
        </w:rPr>
        <w:t>SiteWise</w:t>
      </w:r>
      <w:proofErr w:type="spellEnd"/>
      <w:r w:rsidRPr="00F745A3">
        <w:rPr>
          <w:rFonts w:asciiTheme="majorHAnsi" w:hAnsiTheme="majorHAnsi" w:cstheme="majorHAnsi"/>
        </w:rPr>
        <w:t xml:space="preserve"> Portal, </w:t>
      </w:r>
      <w:proofErr w:type="spellStart"/>
      <w:r w:rsidRPr="00F745A3">
        <w:rPr>
          <w:rFonts w:asciiTheme="majorHAnsi" w:hAnsiTheme="majorHAnsi" w:cstheme="majorHAnsi"/>
        </w:rPr>
        <w:t>SiteWise</w:t>
      </w:r>
      <w:proofErr w:type="spellEnd"/>
      <w:r w:rsidRPr="00F745A3">
        <w:rPr>
          <w:rFonts w:asciiTheme="majorHAnsi" w:hAnsiTheme="majorHAnsi" w:cstheme="majorHAnsi"/>
        </w:rPr>
        <w:t xml:space="preserve"> Gateway, </w:t>
      </w:r>
      <w:proofErr w:type="spellStart"/>
      <w:r w:rsidRPr="00F745A3">
        <w:rPr>
          <w:rFonts w:asciiTheme="majorHAnsi" w:hAnsiTheme="majorHAnsi" w:cstheme="majorHAnsi"/>
        </w:rPr>
        <w:t>SiteWise</w:t>
      </w:r>
      <w:proofErr w:type="spellEnd"/>
      <w:r w:rsidRPr="00F745A3">
        <w:rPr>
          <w:rFonts w:asciiTheme="majorHAnsi" w:hAnsiTheme="majorHAnsi" w:cstheme="majorHAnsi"/>
        </w:rPr>
        <w:t xml:space="preserve"> Models and Assets, QuickSight dataset.</w:t>
      </w:r>
    </w:p>
    <w:p w14:paraId="2B498604" w14:textId="77777777" w:rsidR="00D728F1" w:rsidRDefault="00D728F1"/>
    <w:p w14:paraId="392A6DBA" w14:textId="10630BDF" w:rsidR="00D728F1" w:rsidRDefault="00D728F1"/>
    <w:p w14:paraId="6CE890CA" w14:textId="77777777" w:rsidR="00D728F1" w:rsidRDefault="00D728F1">
      <w:pPr>
        <w:rPr>
          <w:rFonts w:asciiTheme="majorHAnsi" w:eastAsiaTheme="majorEastAsia" w:hAnsiTheme="majorHAnsi" w:cstheme="majorBidi"/>
          <w:color w:val="2F5496" w:themeColor="accent1" w:themeShade="BF"/>
          <w:sz w:val="26"/>
          <w:szCs w:val="26"/>
        </w:rPr>
      </w:pPr>
      <w:r>
        <w:br w:type="page"/>
      </w:r>
    </w:p>
    <w:p w14:paraId="27C7B9D1" w14:textId="22B84812" w:rsidR="00D728F1" w:rsidRPr="00D728F1" w:rsidRDefault="00D728F1" w:rsidP="00F745A3">
      <w:pPr>
        <w:pStyle w:val="Heading2"/>
      </w:pPr>
      <w:bookmarkStart w:id="188" w:name="_Toc42788341"/>
      <w:r w:rsidRPr="00D728F1">
        <w:lastRenderedPageBreak/>
        <w:t>FAQs</w:t>
      </w:r>
      <w:bookmarkEnd w:id="188"/>
    </w:p>
    <w:p w14:paraId="343049C3" w14:textId="77777777" w:rsidR="00D728F1" w:rsidRPr="00FC4C22" w:rsidRDefault="00D728F1" w:rsidP="00D728F1">
      <w:pPr>
        <w:rPr>
          <w:rFonts w:asciiTheme="majorHAnsi" w:hAnsiTheme="majorHAnsi" w:cstheme="majorHAnsi"/>
        </w:rPr>
      </w:pPr>
    </w:p>
    <w:p w14:paraId="3B8A9894" w14:textId="77777777" w:rsidR="00D728F1" w:rsidRPr="00161741" w:rsidRDefault="00D728F1" w:rsidP="00D728F1">
      <w:pPr>
        <w:rPr>
          <w:rFonts w:asciiTheme="majorHAnsi" w:hAnsiTheme="majorHAnsi" w:cstheme="majorHAnsi"/>
          <w:u w:val="single"/>
        </w:rPr>
      </w:pPr>
      <w:r w:rsidRPr="00161741">
        <w:rPr>
          <w:rFonts w:asciiTheme="majorHAnsi" w:hAnsiTheme="majorHAnsi" w:cstheme="majorHAnsi"/>
          <w:u w:val="single"/>
        </w:rPr>
        <w:t xml:space="preserve">Can I update a stack to a different deployment type (Physical, Virtual) or dataflow option (Option1, 2a, 2b)? </w:t>
      </w:r>
    </w:p>
    <w:p w14:paraId="4F0C3E55" w14:textId="26AA6D8D" w:rsidR="00D728F1" w:rsidRPr="00FC4C22" w:rsidRDefault="00D728F1" w:rsidP="00D728F1">
      <w:pPr>
        <w:rPr>
          <w:rFonts w:asciiTheme="majorHAnsi" w:hAnsiTheme="majorHAnsi" w:cstheme="majorHAnsi"/>
        </w:rPr>
      </w:pPr>
      <w:r w:rsidRPr="00FC4C22">
        <w:rPr>
          <w:rFonts w:asciiTheme="majorHAnsi" w:hAnsiTheme="majorHAnsi" w:cstheme="majorHAnsi"/>
        </w:rPr>
        <w:t>- Updates are currently not supported. To achieve a different deploym</w:t>
      </w:r>
      <w:r>
        <w:rPr>
          <w:rFonts w:asciiTheme="majorHAnsi" w:hAnsiTheme="majorHAnsi" w:cstheme="majorHAnsi"/>
        </w:rPr>
        <w:t>e</w:t>
      </w:r>
      <w:r w:rsidRPr="00FC4C22">
        <w:rPr>
          <w:rFonts w:asciiTheme="majorHAnsi" w:hAnsiTheme="majorHAnsi" w:cstheme="majorHAnsi"/>
        </w:rPr>
        <w:t>nt type or dataflow type, yo</w:t>
      </w:r>
      <w:commentRangeStart w:id="189"/>
      <w:r w:rsidRPr="00FC4C22">
        <w:rPr>
          <w:rFonts w:asciiTheme="majorHAnsi" w:hAnsiTheme="majorHAnsi" w:cstheme="majorHAnsi"/>
        </w:rPr>
        <w:t xml:space="preserve">u'll need to </w:t>
      </w:r>
      <w:ins w:id="190" w:author="Shahan Krakirian" w:date="2020-06-11T14:12:00Z">
        <w:r w:rsidR="00161741">
          <w:rPr>
            <w:rFonts w:asciiTheme="majorHAnsi" w:hAnsiTheme="majorHAnsi" w:cstheme="majorHAnsi"/>
          </w:rPr>
          <w:fldChar w:fldCharType="begin"/>
        </w:r>
        <w:r w:rsidR="00161741">
          <w:rPr>
            <w:rFonts w:asciiTheme="majorHAnsi" w:hAnsiTheme="majorHAnsi" w:cstheme="majorHAnsi"/>
          </w:rPr>
          <w:instrText xml:space="preserve"> HYPERLINK  \l "_Deployment_Guide" </w:instrText>
        </w:r>
        <w:r w:rsidR="00161741">
          <w:rPr>
            <w:rFonts w:asciiTheme="majorHAnsi" w:hAnsiTheme="majorHAnsi" w:cstheme="majorHAnsi"/>
          </w:rPr>
          <w:fldChar w:fldCharType="separate"/>
        </w:r>
        <w:r w:rsidRPr="00161741">
          <w:rPr>
            <w:rStyle w:val="Hyperlink"/>
            <w:rFonts w:asciiTheme="majorHAnsi" w:hAnsiTheme="majorHAnsi" w:cstheme="majorHAnsi"/>
          </w:rPr>
          <w:t>deploy a new stack.</w:t>
        </w:r>
        <w:r w:rsidR="00161741">
          <w:rPr>
            <w:rFonts w:asciiTheme="majorHAnsi" w:hAnsiTheme="majorHAnsi" w:cstheme="majorHAnsi"/>
          </w:rPr>
          <w:fldChar w:fldCharType="end"/>
        </w:r>
      </w:ins>
      <w:r w:rsidRPr="00FC4C22">
        <w:rPr>
          <w:rFonts w:asciiTheme="majorHAnsi" w:hAnsiTheme="majorHAnsi" w:cstheme="majorHAnsi"/>
        </w:rPr>
        <w:t xml:space="preserve"> </w:t>
      </w:r>
      <w:commentRangeEnd w:id="189"/>
      <w:r>
        <w:rPr>
          <w:rStyle w:val="CommentReference"/>
        </w:rPr>
        <w:commentReference w:id="189"/>
      </w:r>
      <w:ins w:id="191" w:author="Shahan Krakirian" w:date="2020-06-11T14:12:00Z">
        <w:r w:rsidR="00161741">
          <w:rPr>
            <w:rFonts w:asciiTheme="majorHAnsi" w:hAnsiTheme="majorHAnsi" w:cstheme="majorHAnsi"/>
          </w:rPr>
          <w:t xml:space="preserve">See the details on having more than one stack deployed in an account below, and </w:t>
        </w:r>
      </w:ins>
      <w:ins w:id="192" w:author="Shahan Krakirian" w:date="2020-06-11T14:13:00Z">
        <w:r w:rsidR="00161741">
          <w:rPr>
            <w:rFonts w:asciiTheme="majorHAnsi" w:hAnsiTheme="majorHAnsi" w:cstheme="majorHAnsi"/>
          </w:rPr>
          <w:t xml:space="preserve">then decide whether or not you’ll want to </w:t>
        </w:r>
      </w:ins>
      <w:commentRangeStart w:id="193"/>
      <w:ins w:id="194" w:author="Shahan Krakirian" w:date="2020-06-11T14:14:00Z">
        <w:r w:rsidR="00161741">
          <w:rPr>
            <w:rFonts w:asciiTheme="majorHAnsi" w:hAnsiTheme="majorHAnsi" w:cstheme="majorHAnsi"/>
          </w:rPr>
          <w:fldChar w:fldCharType="begin"/>
        </w:r>
        <w:r w:rsidR="00161741">
          <w:rPr>
            <w:rFonts w:asciiTheme="majorHAnsi" w:hAnsiTheme="majorHAnsi" w:cstheme="majorHAnsi"/>
          </w:rPr>
          <w:instrText xml:space="preserve"> HYPERLINK  \l "_Cleanup" </w:instrText>
        </w:r>
        <w:r w:rsidR="00161741">
          <w:rPr>
            <w:rFonts w:asciiTheme="majorHAnsi" w:hAnsiTheme="majorHAnsi" w:cstheme="majorHAnsi"/>
          </w:rPr>
          <w:fldChar w:fldCharType="separate"/>
        </w:r>
        <w:r w:rsidR="00161741" w:rsidRPr="00161741">
          <w:rPr>
            <w:rStyle w:val="Hyperlink"/>
            <w:rFonts w:asciiTheme="majorHAnsi" w:hAnsiTheme="majorHAnsi" w:cstheme="majorHAnsi"/>
          </w:rPr>
          <w:t>delete your original stack</w:t>
        </w:r>
        <w:r w:rsidR="00161741">
          <w:rPr>
            <w:rFonts w:asciiTheme="majorHAnsi" w:hAnsiTheme="majorHAnsi" w:cstheme="majorHAnsi"/>
          </w:rPr>
          <w:fldChar w:fldCharType="end"/>
        </w:r>
        <w:commentRangeEnd w:id="193"/>
        <w:r w:rsidR="00161741">
          <w:rPr>
            <w:rStyle w:val="CommentReference"/>
          </w:rPr>
          <w:commentReference w:id="193"/>
        </w:r>
      </w:ins>
      <w:ins w:id="195" w:author="Shahan Krakirian" w:date="2020-06-11T14:13:00Z">
        <w:r w:rsidR="00161741">
          <w:rPr>
            <w:rFonts w:asciiTheme="majorHAnsi" w:hAnsiTheme="majorHAnsi" w:cstheme="majorHAnsi"/>
          </w:rPr>
          <w:t xml:space="preserve"> before re-creating another.</w:t>
        </w:r>
      </w:ins>
    </w:p>
    <w:p w14:paraId="23C0112E" w14:textId="77777777" w:rsidR="00D728F1" w:rsidRPr="00FC4C22" w:rsidRDefault="00D728F1" w:rsidP="00D728F1">
      <w:pPr>
        <w:rPr>
          <w:rFonts w:asciiTheme="majorHAnsi" w:hAnsiTheme="majorHAnsi" w:cstheme="majorHAnsi"/>
        </w:rPr>
      </w:pPr>
    </w:p>
    <w:p w14:paraId="1A5FE46F" w14:textId="040F1166" w:rsidR="00D728F1" w:rsidRDefault="00D728F1" w:rsidP="00D728F1">
      <w:pPr>
        <w:rPr>
          <w:ins w:id="196" w:author="Shahan Krakirian" w:date="2020-06-11T14:37:00Z"/>
          <w:rFonts w:asciiTheme="majorHAnsi" w:hAnsiTheme="majorHAnsi" w:cstheme="majorHAnsi"/>
          <w:u w:val="single"/>
        </w:rPr>
      </w:pPr>
      <w:r w:rsidRPr="00161741">
        <w:rPr>
          <w:rFonts w:asciiTheme="majorHAnsi" w:hAnsiTheme="majorHAnsi" w:cstheme="majorHAnsi"/>
          <w:u w:val="single"/>
        </w:rPr>
        <w:t xml:space="preserve">Can I deploy multiple times in the same AWS account? </w:t>
      </w:r>
    </w:p>
    <w:p w14:paraId="511B1DFE" w14:textId="1E6F8B05" w:rsidR="00966FD4" w:rsidRDefault="00966FD4" w:rsidP="00D728F1">
      <w:pPr>
        <w:rPr>
          <w:ins w:id="197" w:author="Shahan Krakirian" w:date="2020-06-11T14:37:00Z"/>
          <w:rFonts w:asciiTheme="majorHAnsi" w:hAnsiTheme="majorHAnsi" w:cstheme="majorHAnsi"/>
          <w:u w:val="single"/>
        </w:rPr>
      </w:pPr>
      <w:ins w:id="198" w:author="Shahan Krakirian" w:date="2020-06-11T14:37:00Z">
        <w:r>
          <w:rPr>
            <w:rFonts w:asciiTheme="majorHAnsi" w:hAnsiTheme="majorHAnsi" w:cstheme="majorHAnsi"/>
            <w:u w:val="single"/>
          </w:rPr>
          <w:t xml:space="preserve">- Yes, you may deploy multiple stacks in the same account – but be wary of the following: </w:t>
        </w:r>
      </w:ins>
    </w:p>
    <w:p w14:paraId="2DB40415" w14:textId="46565E2E" w:rsidR="00966FD4" w:rsidRDefault="00966FD4" w:rsidP="00966FD4">
      <w:pPr>
        <w:pStyle w:val="ListParagraph"/>
        <w:numPr>
          <w:ilvl w:val="0"/>
          <w:numId w:val="39"/>
        </w:numPr>
        <w:rPr>
          <w:ins w:id="199" w:author="Shahan Krakirian" w:date="2020-06-11T14:38:00Z"/>
          <w:rFonts w:asciiTheme="majorHAnsi" w:hAnsiTheme="majorHAnsi" w:cstheme="majorHAnsi"/>
        </w:rPr>
      </w:pPr>
      <w:ins w:id="200" w:author="Shahan Krakirian" w:date="2020-06-11T14:37:00Z">
        <w:r w:rsidRPr="00966FD4">
          <w:rPr>
            <w:rFonts w:asciiTheme="majorHAnsi" w:hAnsiTheme="majorHAnsi" w:cstheme="majorHAnsi"/>
            <w:u w:val="single"/>
            <w:rPrChange w:id="201" w:author="Shahan Krakirian" w:date="2020-06-11T14:37:00Z">
              <w:rPr>
                <w:u w:val="single"/>
              </w:rPr>
            </w:rPrChange>
          </w:rPr>
          <w:t xml:space="preserve">For Option 1 deployments, </w:t>
        </w:r>
        <w:proofErr w:type="spellStart"/>
        <w:r w:rsidRPr="00966FD4">
          <w:rPr>
            <w:rFonts w:asciiTheme="majorHAnsi" w:hAnsiTheme="majorHAnsi" w:cstheme="majorHAnsi"/>
            <w:rPrChange w:id="202" w:author="Shahan Krakirian" w:date="2020-06-11T14:37:00Z">
              <w:rPr/>
            </w:rPrChange>
          </w:rPr>
          <w:t>SiteWise</w:t>
        </w:r>
        <w:proofErr w:type="spellEnd"/>
        <w:r w:rsidRPr="00966FD4">
          <w:rPr>
            <w:rFonts w:asciiTheme="majorHAnsi" w:hAnsiTheme="majorHAnsi" w:cstheme="majorHAnsi"/>
            <w:rPrChange w:id="203" w:author="Shahan Krakirian" w:date="2020-06-11T14:37:00Z">
              <w:rPr/>
            </w:rPrChange>
          </w:rPr>
          <w:t xml:space="preserve"> may receive data from multiple sources if there are, for example, two instances of Ignition that are publishing data onto the topic “/Tag Providers/default/Line1/CNC/Temperature”.  </w:t>
        </w:r>
      </w:ins>
    </w:p>
    <w:p w14:paraId="283D886C" w14:textId="4D08E93A" w:rsidR="00966FD4" w:rsidRDefault="00966FD4" w:rsidP="00966FD4">
      <w:pPr>
        <w:pStyle w:val="ListParagraph"/>
        <w:numPr>
          <w:ilvl w:val="0"/>
          <w:numId w:val="39"/>
        </w:numPr>
        <w:rPr>
          <w:ins w:id="204" w:author="Shahan Krakirian" w:date="2020-06-11T14:38:00Z"/>
          <w:rFonts w:asciiTheme="majorHAnsi" w:hAnsiTheme="majorHAnsi" w:cstheme="majorHAnsi"/>
        </w:rPr>
      </w:pPr>
      <w:ins w:id="205" w:author="Shahan Krakirian" w:date="2020-06-11T14:38:00Z">
        <w:r>
          <w:rPr>
            <w:rFonts w:asciiTheme="majorHAnsi" w:hAnsiTheme="majorHAnsi" w:cstheme="majorHAnsi"/>
          </w:rPr>
          <w:t>For Option 2a and 2b deployments, data</w:t>
        </w:r>
        <w:r w:rsidRPr="00966FD4">
          <w:rPr>
            <w:rFonts w:asciiTheme="majorHAnsi" w:hAnsiTheme="majorHAnsi" w:cstheme="majorHAnsi"/>
          </w:rPr>
          <w:t xml:space="preserve"> ingestion pipelines are not deployment specific, and data will flow into AWS IoT on the same MQTT topics. This means if both a "Virtual Option 2a" and "Virtual Option 2b" deployment exists, data from the "Virtual Option 2a" deployment will appear in the "Virtual Option 2b" S3 bucket. To temporarily prevent this, you may disable the IoT Rules associated with the deployment you no longer want to receive data from. Find the IoT Rules associated with a specific deployment by the CloudFormation stack name. </w:t>
        </w:r>
      </w:ins>
    </w:p>
    <w:p w14:paraId="69E83FCB" w14:textId="4F1A608F" w:rsidR="00966FD4" w:rsidRDefault="00966FD4" w:rsidP="00966FD4">
      <w:pPr>
        <w:pStyle w:val="ListParagraph"/>
        <w:numPr>
          <w:ilvl w:val="0"/>
          <w:numId w:val="39"/>
        </w:numPr>
        <w:rPr>
          <w:ins w:id="206" w:author="Shahan Krakirian" w:date="2020-06-11T14:39:00Z"/>
          <w:rFonts w:asciiTheme="majorHAnsi" w:hAnsiTheme="majorHAnsi" w:cstheme="majorHAnsi"/>
        </w:rPr>
      </w:pPr>
      <w:ins w:id="207" w:author="Shahan Krakirian" w:date="2020-06-11T14:38:00Z">
        <w:r w:rsidRPr="00966FD4">
          <w:rPr>
            <w:rFonts w:asciiTheme="majorHAnsi" w:hAnsiTheme="majorHAnsi" w:cstheme="majorHAnsi"/>
          </w:rPr>
          <w:t xml:space="preserve">If </w:t>
        </w:r>
        <w:proofErr w:type="spellStart"/>
        <w:r w:rsidRPr="00966FD4">
          <w:rPr>
            <w:rFonts w:asciiTheme="majorHAnsi" w:hAnsiTheme="majorHAnsi" w:cstheme="majorHAnsi"/>
          </w:rPr>
          <w:t>SiteWise</w:t>
        </w:r>
        <w:proofErr w:type="spellEnd"/>
        <w:r w:rsidRPr="00966FD4">
          <w:rPr>
            <w:rFonts w:asciiTheme="majorHAnsi" w:hAnsiTheme="majorHAnsi" w:cstheme="majorHAnsi"/>
          </w:rPr>
          <w:t xml:space="preserve"> models and assets exist in the Cloud from a previous deployment, a new deployment will not re-create the model/asset hierarchy. Instead, the Asset Model Converter operates by recognizing any “deltas” in the existing models/assets and the new deployment hierarchy. For example: </w:t>
        </w:r>
      </w:ins>
    </w:p>
    <w:p w14:paraId="41F729E3" w14:textId="2DE69EE7" w:rsidR="00966FD4" w:rsidRDefault="00966FD4" w:rsidP="00966FD4">
      <w:pPr>
        <w:pStyle w:val="ListParagraph"/>
        <w:numPr>
          <w:ilvl w:val="1"/>
          <w:numId w:val="39"/>
        </w:numPr>
        <w:rPr>
          <w:ins w:id="208" w:author="Shahan Krakirian" w:date="2020-06-11T14:39:00Z"/>
          <w:rFonts w:asciiTheme="majorHAnsi" w:hAnsiTheme="majorHAnsi" w:cstheme="majorHAnsi"/>
        </w:rPr>
      </w:pPr>
      <w:ins w:id="209" w:author="Shahan Krakirian" w:date="2020-06-11T14:39:00Z">
        <w:r>
          <w:rPr>
            <w:rFonts w:asciiTheme="majorHAnsi" w:hAnsiTheme="majorHAnsi" w:cstheme="majorHAnsi"/>
          </w:rPr>
          <w:t xml:space="preserve">If </w:t>
        </w:r>
        <w:r w:rsidRPr="0052215C">
          <w:rPr>
            <w:rFonts w:asciiTheme="majorHAnsi" w:hAnsiTheme="majorHAnsi" w:cstheme="majorHAnsi"/>
          </w:rPr>
          <w:t xml:space="preserve">the previously deployed hierarchy is identical to the newly deployed, nothing in </w:t>
        </w:r>
        <w:proofErr w:type="spellStart"/>
        <w:r w:rsidRPr="0052215C">
          <w:rPr>
            <w:rFonts w:asciiTheme="majorHAnsi" w:hAnsiTheme="majorHAnsi" w:cstheme="majorHAnsi"/>
          </w:rPr>
          <w:t>SiteWise</w:t>
        </w:r>
        <w:proofErr w:type="spellEnd"/>
        <w:r w:rsidRPr="0052215C">
          <w:rPr>
            <w:rFonts w:asciiTheme="majorHAnsi" w:hAnsiTheme="majorHAnsi" w:cstheme="majorHAnsi"/>
          </w:rPr>
          <w:t xml:space="preserve"> is changed.</w:t>
        </w:r>
      </w:ins>
    </w:p>
    <w:p w14:paraId="036ADDE9" w14:textId="1271F0B0" w:rsidR="00966FD4" w:rsidRPr="00966FD4" w:rsidRDefault="00966FD4" w:rsidP="00966FD4">
      <w:pPr>
        <w:pStyle w:val="ListParagraph"/>
        <w:numPr>
          <w:ilvl w:val="1"/>
          <w:numId w:val="39"/>
        </w:numPr>
        <w:rPr>
          <w:ins w:id="210" w:author="Shahan Krakirian" w:date="2020-06-11T14:39:00Z"/>
          <w:rFonts w:asciiTheme="majorHAnsi" w:hAnsiTheme="majorHAnsi" w:cstheme="majorHAnsi"/>
        </w:rPr>
      </w:pPr>
      <w:ins w:id="211" w:author="Shahan Krakirian" w:date="2020-06-11T14:39:00Z">
        <w:r>
          <w:rPr>
            <w:rFonts w:asciiTheme="majorHAnsi" w:hAnsiTheme="majorHAnsi" w:cstheme="majorHAnsi"/>
          </w:rPr>
          <w:t xml:space="preserve">If the newly deployed hierarchy has an identical structure to the previously deployed hierarchy </w:t>
        </w:r>
        <w:r>
          <w:rPr>
            <w:rFonts w:asciiTheme="majorHAnsi" w:hAnsiTheme="majorHAnsi" w:cstheme="majorHAnsi"/>
            <w:b/>
            <w:bCs/>
          </w:rPr>
          <w:t>with additional nodes that follow the hierarchy pattern,</w:t>
        </w:r>
        <w:r>
          <w:rPr>
            <w:rFonts w:asciiTheme="majorHAnsi" w:hAnsiTheme="majorHAnsi" w:cstheme="majorHAnsi"/>
          </w:rPr>
          <w:t xml:space="preserve"> the new models/assets will be created in </w:t>
        </w:r>
        <w:proofErr w:type="spellStart"/>
        <w:r>
          <w:rPr>
            <w:rFonts w:asciiTheme="majorHAnsi" w:hAnsiTheme="majorHAnsi" w:cstheme="majorHAnsi"/>
          </w:rPr>
          <w:t>SiteWise</w:t>
        </w:r>
        <w:proofErr w:type="spellEnd"/>
        <w:r>
          <w:rPr>
            <w:rFonts w:asciiTheme="majorHAnsi" w:hAnsiTheme="majorHAnsi" w:cstheme="majorHAnsi"/>
            <w:b/>
            <w:bCs/>
          </w:rPr>
          <w:t>:</w:t>
        </w:r>
      </w:ins>
    </w:p>
    <w:p w14:paraId="382B3A7F" w14:textId="1CA54996" w:rsidR="00966FD4" w:rsidRDefault="00966FD4" w:rsidP="00966FD4">
      <w:pPr>
        <w:pStyle w:val="ListParagraph"/>
        <w:numPr>
          <w:ilvl w:val="2"/>
          <w:numId w:val="39"/>
        </w:numPr>
        <w:rPr>
          <w:ins w:id="212" w:author="Shahan Krakirian" w:date="2020-06-11T14:39:00Z"/>
          <w:rFonts w:asciiTheme="majorHAnsi" w:hAnsiTheme="majorHAnsi" w:cstheme="majorHAnsi"/>
        </w:rPr>
      </w:pPr>
      <w:ins w:id="213" w:author="Shahan Krakirian" w:date="2020-06-11T14:39:00Z">
        <w:r>
          <w:rPr>
            <w:rFonts w:asciiTheme="majorHAnsi" w:hAnsiTheme="majorHAnsi" w:cstheme="majorHAnsi"/>
          </w:rPr>
          <w:t>Previous:</w:t>
        </w:r>
      </w:ins>
    </w:p>
    <w:p w14:paraId="0C04BB83" w14:textId="69148B1B" w:rsidR="00966FD4" w:rsidRDefault="00966FD4" w:rsidP="00966FD4">
      <w:pPr>
        <w:pStyle w:val="ListParagraph"/>
        <w:numPr>
          <w:ilvl w:val="3"/>
          <w:numId w:val="39"/>
        </w:numPr>
        <w:rPr>
          <w:ins w:id="214" w:author="Shahan Krakirian" w:date="2020-06-11T14:39:00Z"/>
          <w:rFonts w:asciiTheme="majorHAnsi" w:hAnsiTheme="majorHAnsi" w:cstheme="majorHAnsi"/>
        </w:rPr>
      </w:pPr>
      <w:ins w:id="215" w:author="Shahan Krakirian" w:date="2020-06-11T14:39:00Z">
        <w:r>
          <w:rPr>
            <w:rFonts w:asciiTheme="majorHAnsi" w:hAnsiTheme="majorHAnsi" w:cstheme="majorHAnsi"/>
          </w:rPr>
          <w:t>Line 1/CNC1/Temperature</w:t>
        </w:r>
      </w:ins>
    </w:p>
    <w:p w14:paraId="54297B46" w14:textId="250EF882" w:rsidR="00966FD4" w:rsidRDefault="00966FD4" w:rsidP="00966FD4">
      <w:pPr>
        <w:pStyle w:val="ListParagraph"/>
        <w:numPr>
          <w:ilvl w:val="2"/>
          <w:numId w:val="39"/>
        </w:numPr>
        <w:rPr>
          <w:ins w:id="216" w:author="Shahan Krakirian" w:date="2020-06-11T14:39:00Z"/>
          <w:rFonts w:asciiTheme="majorHAnsi" w:hAnsiTheme="majorHAnsi" w:cstheme="majorHAnsi"/>
        </w:rPr>
      </w:pPr>
      <w:ins w:id="217" w:author="Shahan Krakirian" w:date="2020-06-11T14:39:00Z">
        <w:r>
          <w:rPr>
            <w:rFonts w:asciiTheme="majorHAnsi" w:hAnsiTheme="majorHAnsi" w:cstheme="majorHAnsi"/>
          </w:rPr>
          <w:t>New:</w:t>
        </w:r>
      </w:ins>
    </w:p>
    <w:p w14:paraId="4A604AF9" w14:textId="0E543BED" w:rsidR="00966FD4" w:rsidRDefault="00966FD4" w:rsidP="00966FD4">
      <w:pPr>
        <w:pStyle w:val="ListParagraph"/>
        <w:numPr>
          <w:ilvl w:val="3"/>
          <w:numId w:val="39"/>
        </w:numPr>
        <w:rPr>
          <w:ins w:id="218" w:author="Shahan Krakirian" w:date="2020-06-11T14:40:00Z"/>
          <w:rFonts w:asciiTheme="majorHAnsi" w:hAnsiTheme="majorHAnsi" w:cstheme="majorHAnsi"/>
        </w:rPr>
      </w:pPr>
      <w:ins w:id="219" w:author="Shahan Krakirian" w:date="2020-06-11T14:39:00Z">
        <w:r>
          <w:rPr>
            <w:rFonts w:asciiTheme="majorHAnsi" w:hAnsiTheme="majorHAnsi" w:cstheme="majorHAnsi"/>
          </w:rPr>
          <w:t>Line 1/</w:t>
        </w:r>
      </w:ins>
      <w:ins w:id="220" w:author="Shahan Krakirian" w:date="2020-06-11T14:40:00Z">
        <w:r>
          <w:rPr>
            <w:rFonts w:asciiTheme="majorHAnsi" w:hAnsiTheme="majorHAnsi" w:cstheme="majorHAnsi"/>
          </w:rPr>
          <w:t>CNC1/Temperature</w:t>
        </w:r>
      </w:ins>
    </w:p>
    <w:p w14:paraId="508BA67F" w14:textId="3FEF01BF" w:rsidR="00966FD4" w:rsidRDefault="00966FD4" w:rsidP="00966FD4">
      <w:pPr>
        <w:pStyle w:val="ListParagraph"/>
        <w:numPr>
          <w:ilvl w:val="3"/>
          <w:numId w:val="39"/>
        </w:numPr>
        <w:rPr>
          <w:ins w:id="221" w:author="Shahan Krakirian" w:date="2020-06-11T14:40:00Z"/>
          <w:rFonts w:asciiTheme="majorHAnsi" w:hAnsiTheme="majorHAnsi" w:cstheme="majorHAnsi"/>
        </w:rPr>
      </w:pPr>
      <w:ins w:id="222" w:author="Shahan Krakirian" w:date="2020-06-11T14:40:00Z">
        <w:r>
          <w:rPr>
            <w:rFonts w:asciiTheme="majorHAnsi" w:hAnsiTheme="majorHAnsi" w:cstheme="majorHAnsi"/>
          </w:rPr>
          <w:t>Line 1/CNC2/Temperature</w:t>
        </w:r>
      </w:ins>
    </w:p>
    <w:p w14:paraId="4F22D061" w14:textId="15293632" w:rsidR="00966FD4" w:rsidRPr="00966FD4" w:rsidRDefault="00966FD4" w:rsidP="00966FD4">
      <w:pPr>
        <w:pStyle w:val="ListParagraph"/>
        <w:numPr>
          <w:ilvl w:val="0"/>
          <w:numId w:val="39"/>
        </w:numPr>
        <w:rPr>
          <w:ins w:id="223" w:author="Shahan Krakirian" w:date="2020-06-11T14:38:00Z"/>
          <w:rFonts w:asciiTheme="majorHAnsi" w:hAnsiTheme="majorHAnsi" w:cstheme="majorHAnsi"/>
        </w:rPr>
      </w:pPr>
      <w:ins w:id="224" w:author="Shahan Krakirian" w:date="2020-06-11T14:40:00Z">
        <w:r>
          <w:rPr>
            <w:rFonts w:asciiTheme="majorHAnsi" w:hAnsiTheme="majorHAnsi" w:cstheme="majorHAnsi"/>
          </w:rPr>
          <w:t>If the newly deployed hierarchy has a different hierarchy than the previously deployed hierarchy altogether, the Asset Model Converter will not succeed in creating the new models and assets.</w:t>
        </w:r>
      </w:ins>
    </w:p>
    <w:p w14:paraId="5F5BFD23" w14:textId="77777777" w:rsidR="00D728F1" w:rsidRDefault="00D728F1" w:rsidP="00966FD4">
      <w:pPr>
        <w:pStyle w:val="ListParagraph"/>
      </w:pPr>
    </w:p>
    <w:p w14:paraId="0988B1B5" w14:textId="77777777" w:rsidR="00D728F1" w:rsidRDefault="00D728F1">
      <w:r>
        <w:br w:type="page"/>
      </w:r>
    </w:p>
    <w:p w14:paraId="2117B409" w14:textId="5A134E20" w:rsidR="00D728F1" w:rsidRPr="00F745A3" w:rsidRDefault="00D728F1" w:rsidP="00F745A3">
      <w:pPr>
        <w:pStyle w:val="Heading2"/>
        <w:rPr>
          <w:sz w:val="32"/>
          <w:szCs w:val="32"/>
        </w:rPr>
      </w:pPr>
      <w:bookmarkStart w:id="225" w:name="_Toc42788342"/>
      <w:r w:rsidRPr="00FC4C22">
        <w:lastRenderedPageBreak/>
        <w:t>Troubleshooting</w:t>
      </w:r>
      <w:bookmarkEnd w:id="225"/>
    </w:p>
    <w:p w14:paraId="25627BD6" w14:textId="77777777" w:rsidR="00D728F1" w:rsidRPr="00FC4C22" w:rsidRDefault="00D728F1" w:rsidP="00D728F1">
      <w:pPr>
        <w:rPr>
          <w:rFonts w:asciiTheme="majorHAnsi" w:hAnsiTheme="majorHAnsi" w:cstheme="majorHAnsi"/>
        </w:rPr>
      </w:pPr>
    </w:p>
    <w:p w14:paraId="4E358DEB" w14:textId="47B6B7BA" w:rsidR="00D728F1" w:rsidRPr="007A2097" w:rsidRDefault="00D728F1" w:rsidP="00D728F1">
      <w:pPr>
        <w:rPr>
          <w:ins w:id="226" w:author="Shahan Krakirian" w:date="2020-06-11T18:06:00Z"/>
          <w:rFonts w:asciiTheme="majorHAnsi" w:hAnsiTheme="majorHAnsi" w:cstheme="majorHAnsi"/>
          <w:u w:val="single"/>
          <w:rPrChange w:id="227" w:author="Shahan Krakirian" w:date="2020-06-11T18:06:00Z">
            <w:rPr>
              <w:ins w:id="228" w:author="Shahan Krakirian" w:date="2020-06-11T18:06:00Z"/>
              <w:rFonts w:asciiTheme="majorHAnsi" w:hAnsiTheme="majorHAnsi" w:cstheme="majorHAnsi"/>
            </w:rPr>
          </w:rPrChange>
        </w:rPr>
      </w:pPr>
      <w:r w:rsidRPr="007A2097">
        <w:rPr>
          <w:rFonts w:asciiTheme="majorHAnsi" w:hAnsiTheme="majorHAnsi" w:cstheme="majorHAnsi"/>
          <w:u w:val="single"/>
          <w:rPrChange w:id="229" w:author="Shahan Krakirian" w:date="2020-06-11T18:06:00Z">
            <w:rPr>
              <w:rFonts w:asciiTheme="majorHAnsi" w:hAnsiTheme="majorHAnsi" w:cstheme="majorHAnsi"/>
            </w:rPr>
          </w:rPrChange>
        </w:rPr>
        <w:t>Quarantined certificate in Ignition doesn't show up for Option 1 deployments</w:t>
      </w:r>
    </w:p>
    <w:p w14:paraId="47B32473" w14:textId="77777777" w:rsidR="007A2097" w:rsidRPr="00FC4C22" w:rsidRDefault="007A2097" w:rsidP="00D728F1">
      <w:pPr>
        <w:rPr>
          <w:rFonts w:asciiTheme="majorHAnsi" w:hAnsiTheme="majorHAnsi" w:cstheme="majorHAnsi"/>
        </w:rPr>
      </w:pPr>
    </w:p>
    <w:p w14:paraId="77924DA7" w14:textId="48779AFF" w:rsidR="00D728F1" w:rsidRDefault="00D728F1" w:rsidP="00D728F1">
      <w:pPr>
        <w:rPr>
          <w:ins w:id="230" w:author="Shahan Krakirian" w:date="2020-06-11T18:05:00Z"/>
          <w:rFonts w:asciiTheme="majorHAnsi" w:hAnsiTheme="majorHAnsi" w:cstheme="majorHAnsi"/>
        </w:rPr>
      </w:pPr>
      <w:r w:rsidRPr="00FC4C22">
        <w:rPr>
          <w:rFonts w:asciiTheme="majorHAnsi" w:hAnsiTheme="majorHAnsi" w:cstheme="majorHAnsi"/>
        </w:rPr>
        <w:t xml:space="preserve">- Navigate to the "Gateways" in the IoT SiteWise console, find the Gateway associated with your deployment (compare to the Greengrass Group ID if required), hit "Edit" then hit "Save". Look out for the Quarantined certificate in the Ignition console. </w:t>
      </w:r>
    </w:p>
    <w:p w14:paraId="2F820EEA" w14:textId="2B82FE87" w:rsidR="007A2097" w:rsidRDefault="007A2097" w:rsidP="00D728F1">
      <w:pPr>
        <w:rPr>
          <w:ins w:id="231" w:author="Shahan Krakirian" w:date="2020-06-11T18:05:00Z"/>
          <w:rFonts w:asciiTheme="majorHAnsi" w:hAnsiTheme="majorHAnsi" w:cstheme="majorHAnsi"/>
        </w:rPr>
      </w:pPr>
    </w:p>
    <w:p w14:paraId="19CE6218" w14:textId="61B97CC7" w:rsidR="000A0156" w:rsidRPr="007A2097" w:rsidRDefault="007A2097" w:rsidP="00D728F1">
      <w:pPr>
        <w:rPr>
          <w:ins w:id="232" w:author="Shahan Krakirian" w:date="2020-06-11T18:06:00Z"/>
          <w:rFonts w:asciiTheme="majorHAnsi" w:hAnsiTheme="majorHAnsi" w:cstheme="majorHAnsi"/>
          <w:u w:val="single"/>
          <w:rPrChange w:id="233" w:author="Shahan Krakirian" w:date="2020-06-11T18:06:00Z">
            <w:rPr>
              <w:ins w:id="234" w:author="Shahan Krakirian" w:date="2020-06-11T18:06:00Z"/>
              <w:rFonts w:asciiTheme="majorHAnsi" w:hAnsiTheme="majorHAnsi" w:cstheme="majorHAnsi"/>
            </w:rPr>
          </w:rPrChange>
        </w:rPr>
      </w:pPr>
      <w:ins w:id="235" w:author="Shahan Krakirian" w:date="2020-06-11T18:05:00Z">
        <w:r w:rsidRPr="007A2097">
          <w:rPr>
            <w:rFonts w:asciiTheme="majorHAnsi" w:hAnsiTheme="majorHAnsi" w:cstheme="majorHAnsi"/>
            <w:u w:val="single"/>
            <w:rPrChange w:id="236" w:author="Shahan Krakirian" w:date="2020-06-11T18:06:00Z">
              <w:rPr>
                <w:rFonts w:asciiTheme="majorHAnsi" w:hAnsiTheme="majorHAnsi" w:cstheme="majorHAnsi"/>
              </w:rPr>
            </w:rPrChange>
          </w:rPr>
          <w:t>Data does not show up on IoT topic for Option 2a</w:t>
        </w:r>
      </w:ins>
      <w:ins w:id="237" w:author="Shahan Krakirian" w:date="2020-06-11T18:20:00Z">
        <w:r w:rsidR="000A0156">
          <w:rPr>
            <w:rFonts w:asciiTheme="majorHAnsi" w:hAnsiTheme="majorHAnsi" w:cstheme="majorHAnsi"/>
            <w:u w:val="single"/>
          </w:rPr>
          <w:t xml:space="preserve"> deployments</w:t>
        </w:r>
      </w:ins>
    </w:p>
    <w:p w14:paraId="37977029" w14:textId="77777777" w:rsidR="007A2097" w:rsidRDefault="007A2097" w:rsidP="00D728F1">
      <w:pPr>
        <w:rPr>
          <w:ins w:id="238" w:author="Shahan Krakirian" w:date="2020-06-11T18:05:00Z"/>
          <w:rFonts w:asciiTheme="majorHAnsi" w:hAnsiTheme="majorHAnsi" w:cstheme="majorHAnsi"/>
        </w:rPr>
      </w:pPr>
    </w:p>
    <w:p w14:paraId="50AA209F" w14:textId="153B70C5" w:rsidR="007A2097" w:rsidRDefault="007A2097" w:rsidP="007A2097">
      <w:pPr>
        <w:pStyle w:val="ListParagraph"/>
        <w:numPr>
          <w:ilvl w:val="0"/>
          <w:numId w:val="42"/>
        </w:numPr>
        <w:rPr>
          <w:ins w:id="239" w:author="Shahan Krakirian" w:date="2020-06-11T18:06:00Z"/>
        </w:rPr>
      </w:pPr>
      <w:ins w:id="240" w:author="Shahan Krakirian" w:date="2020-06-11T18:06:00Z">
        <w:r w:rsidRPr="00584B5F">
          <w:t>Open the Ignition web UI: Navigate to the AWS EC2 Console and find the EC2 instance running Ignition server. It should be named you should see an instance named “Virtual/</w:t>
        </w:r>
      </w:ins>
      <w:ins w:id="241" w:author="Shahan Krakirian" w:date="2020-06-11T18:07:00Z">
        <w:r>
          <w:t>[Option2a_or_Option2b]/</w:t>
        </w:r>
      </w:ins>
      <w:ins w:id="242" w:author="Shahan Krakirian" w:date="2020-06-11T18:06:00Z">
        <w:r w:rsidRPr="00584B5F">
          <w:t>Ignition</w:t>
        </w:r>
      </w:ins>
    </w:p>
    <w:p w14:paraId="29B24B94" w14:textId="77777777" w:rsidR="007A2097" w:rsidRDefault="007A2097" w:rsidP="007A2097">
      <w:pPr>
        <w:pStyle w:val="ListParagraph"/>
        <w:numPr>
          <w:ilvl w:val="0"/>
          <w:numId w:val="42"/>
        </w:numPr>
        <w:rPr>
          <w:ins w:id="243" w:author="Shahan Krakirian" w:date="2020-06-11T18:06:00Z"/>
        </w:rPr>
      </w:pPr>
      <w:ins w:id="244" w:author="Shahan Krakirian" w:date="2020-06-11T18:06:00Z">
        <w:r w:rsidRPr="00584B5F">
          <w:t xml:space="preserve">Get the public IP address of that instance, and load a URL like this into your browser of choice: </w:t>
        </w:r>
        <w:r>
          <w:fldChar w:fldCharType="begin"/>
        </w:r>
        <w:r>
          <w:instrText xml:space="preserve"> HYPERLINK </w:instrText>
        </w:r>
        <w:r>
          <w:fldChar w:fldCharType="separate"/>
        </w:r>
        <w:r w:rsidRPr="00584B5F">
          <w:rPr>
            <w:rStyle w:val="Hyperlink"/>
          </w:rPr>
          <w:t>http://&lt;IginitionServerPublicIP&gt;:8088</w:t>
        </w:r>
        <w:r>
          <w:rPr>
            <w:rStyle w:val="Hyperlink"/>
          </w:rPr>
          <w:fldChar w:fldCharType="end"/>
        </w:r>
      </w:ins>
    </w:p>
    <w:p w14:paraId="380A421C" w14:textId="77777777" w:rsidR="007A2097" w:rsidRPr="00584B5F" w:rsidRDefault="007A2097" w:rsidP="007A2097">
      <w:pPr>
        <w:pStyle w:val="ListParagraph"/>
        <w:numPr>
          <w:ilvl w:val="2"/>
          <w:numId w:val="33"/>
        </w:numPr>
        <w:rPr>
          <w:ins w:id="245" w:author="Shahan Krakirian" w:date="2020-06-11T18:06:00Z"/>
        </w:rPr>
      </w:pPr>
      <w:ins w:id="246" w:author="Shahan Krakirian" w:date="2020-06-11T18:06:00Z">
        <w:r w:rsidRPr="00584B5F">
          <w:t>Reminder: For AWS Employees, do not be on the corporate VPN for this step.</w:t>
        </w:r>
      </w:ins>
    </w:p>
    <w:p w14:paraId="7C9701BD" w14:textId="77777777" w:rsidR="007A2097" w:rsidRDefault="007A2097" w:rsidP="007A2097">
      <w:pPr>
        <w:pStyle w:val="ListParagraph"/>
        <w:numPr>
          <w:ilvl w:val="0"/>
          <w:numId w:val="42"/>
        </w:numPr>
        <w:rPr>
          <w:ins w:id="247" w:author="Shahan Krakirian" w:date="2020-06-11T18:06:00Z"/>
        </w:rPr>
      </w:pPr>
      <w:ins w:id="248" w:author="Shahan Krakirian" w:date="2020-06-11T18:06:00Z">
        <w:r w:rsidRPr="00584B5F">
          <w:t>Once</w:t>
        </w:r>
        <w:r>
          <w:t xml:space="preserve"> the Ignition Web UI is open</w:t>
        </w:r>
        <w:r w:rsidRPr="00584B5F">
          <w:t>, you should see a gear like icon on the left labeled 'Config'. Click that, and it will ask you to log in.</w:t>
        </w:r>
        <w:r>
          <w:t xml:space="preserve"> </w:t>
        </w:r>
        <w:r w:rsidRPr="00584B5F">
          <w:t xml:space="preserve">The default </w:t>
        </w:r>
        <w:r>
          <w:t>credentials are:</w:t>
        </w:r>
      </w:ins>
    </w:p>
    <w:p w14:paraId="482A9A22" w14:textId="77777777" w:rsidR="007A2097" w:rsidRDefault="007A2097" w:rsidP="007A2097">
      <w:pPr>
        <w:pStyle w:val="ListParagraph"/>
        <w:numPr>
          <w:ilvl w:val="2"/>
          <w:numId w:val="33"/>
        </w:numPr>
        <w:rPr>
          <w:ins w:id="249" w:author="Shahan Krakirian" w:date="2020-06-11T18:06:00Z"/>
        </w:rPr>
      </w:pPr>
      <w:ins w:id="250" w:author="Shahan Krakirian" w:date="2020-06-11T18:06:00Z">
        <w:r w:rsidRPr="00A21ADA">
          <w:t>Username: admin</w:t>
        </w:r>
      </w:ins>
    </w:p>
    <w:p w14:paraId="2567E88A" w14:textId="77777777" w:rsidR="007A2097" w:rsidRDefault="007A2097" w:rsidP="007A2097">
      <w:pPr>
        <w:pStyle w:val="ListParagraph"/>
        <w:numPr>
          <w:ilvl w:val="2"/>
          <w:numId w:val="33"/>
        </w:numPr>
        <w:rPr>
          <w:ins w:id="251" w:author="Shahan Krakirian" w:date="2020-06-11T18:06:00Z"/>
        </w:rPr>
      </w:pPr>
      <w:ins w:id="252" w:author="Shahan Krakirian" w:date="2020-06-11T18:06:00Z">
        <w:r w:rsidRPr="00A21ADA">
          <w:t>Password: password</w:t>
        </w:r>
      </w:ins>
    </w:p>
    <w:p w14:paraId="1E50B5F9" w14:textId="77777777" w:rsidR="007A2097" w:rsidRDefault="007A2097" w:rsidP="007A2097">
      <w:pPr>
        <w:pStyle w:val="ListParagraph"/>
        <w:numPr>
          <w:ilvl w:val="3"/>
          <w:numId w:val="33"/>
        </w:numPr>
        <w:rPr>
          <w:ins w:id="253" w:author="Shahan Krakirian" w:date="2020-06-11T18:06:00Z"/>
        </w:rPr>
      </w:pPr>
      <w:ins w:id="254" w:author="Shahan Krakirian" w:date="2020-06-11T18:06:00Z">
        <w:r w:rsidRPr="002862A1">
          <w:t>You have the option to update login credentials once you log in.</w:t>
        </w:r>
      </w:ins>
    </w:p>
    <w:p w14:paraId="1961E202" w14:textId="3DF4BEAC" w:rsidR="007A2097" w:rsidRDefault="007A2097" w:rsidP="007A2097">
      <w:pPr>
        <w:pStyle w:val="ListParagraph"/>
        <w:numPr>
          <w:ilvl w:val="0"/>
          <w:numId w:val="42"/>
        </w:numPr>
        <w:rPr>
          <w:ins w:id="255" w:author="Shahan Krakirian" w:date="2020-06-11T18:09:00Z"/>
        </w:rPr>
      </w:pPr>
      <w:ins w:id="256" w:author="Shahan Krakirian" w:date="2020-06-11T18:06:00Z">
        <w:r w:rsidRPr="002862A1">
          <w:t>Navigate to "</w:t>
        </w:r>
      </w:ins>
      <w:ins w:id="257" w:author="Shahan Krakirian" w:date="2020-06-11T18:09:00Z">
        <w:r>
          <w:t xml:space="preserve">MQTT Transmission </w:t>
        </w:r>
      </w:ins>
      <w:ins w:id="258" w:author="Shahan Krakirian" w:date="2020-06-11T18:06:00Z">
        <w:r w:rsidRPr="002862A1">
          <w:t xml:space="preserve">-&gt; </w:t>
        </w:r>
      </w:ins>
      <w:ins w:id="259" w:author="Shahan Krakirian" w:date="2020-06-11T18:09:00Z">
        <w:r>
          <w:t>Settings</w:t>
        </w:r>
      </w:ins>
      <w:ins w:id="260" w:author="Shahan Krakirian" w:date="2020-06-11T18:06:00Z">
        <w:r w:rsidRPr="002862A1">
          <w:t xml:space="preserve"> -&gt; Server" and </w:t>
        </w:r>
      </w:ins>
      <w:ins w:id="261" w:author="Shahan Krakirian" w:date="2020-06-11T18:09:00Z">
        <w:r>
          <w:t>confirm that the connectivity shows 1 of 1. If it doesn’t</w:t>
        </w:r>
      </w:ins>
      <w:ins w:id="262" w:author="Shahan Krakirian" w:date="2020-06-11T18:11:00Z">
        <w:r>
          <w:t>, click edit and</w:t>
        </w:r>
      </w:ins>
      <w:ins w:id="263" w:author="Shahan Krakirian" w:date="2020-06-11T18:09:00Z">
        <w:r>
          <w:t xml:space="preserve">: </w:t>
        </w:r>
      </w:ins>
    </w:p>
    <w:p w14:paraId="0B204E14" w14:textId="23630529" w:rsidR="007A2097" w:rsidRDefault="007A2097" w:rsidP="007A2097">
      <w:pPr>
        <w:pStyle w:val="ListParagraph"/>
        <w:numPr>
          <w:ilvl w:val="1"/>
          <w:numId w:val="42"/>
        </w:numPr>
        <w:rPr>
          <w:ins w:id="264" w:author="Shahan Krakirian" w:date="2020-06-11T18:10:00Z"/>
        </w:rPr>
      </w:pPr>
      <w:ins w:id="265" w:author="Shahan Krakirian" w:date="2020-06-11T18:09:00Z">
        <w:r>
          <w:t>2a Dep</w:t>
        </w:r>
      </w:ins>
      <w:ins w:id="266" w:author="Shahan Krakirian" w:date="2020-06-11T18:10:00Z">
        <w:r>
          <w:t>loyments:</w:t>
        </w:r>
      </w:ins>
    </w:p>
    <w:p w14:paraId="7B2B785B" w14:textId="77777777" w:rsidR="000A0156" w:rsidRDefault="007A2097" w:rsidP="000A0156">
      <w:pPr>
        <w:pStyle w:val="ListParagraph"/>
        <w:numPr>
          <w:ilvl w:val="2"/>
          <w:numId w:val="42"/>
        </w:numPr>
        <w:rPr>
          <w:ins w:id="267" w:author="Shahan Krakirian" w:date="2020-06-11T18:18:00Z"/>
        </w:rPr>
      </w:pPr>
      <w:ins w:id="268" w:author="Shahan Krakirian" w:date="2020-06-11T18:10:00Z">
        <w:r>
          <w:t>Make sure the URL is in the format: ssl://[</w:t>
        </w:r>
      </w:ins>
      <w:ins w:id="269" w:author="Shahan Krakirian" w:date="2020-06-11T18:11:00Z">
        <w:r>
          <w:t>your_</w:t>
        </w:r>
      </w:ins>
      <w:ins w:id="270" w:author="Shahan Krakirian" w:date="2020-06-11T18:10:00Z">
        <w:r>
          <w:t>aws_account_iot_endpoint]</w:t>
        </w:r>
      </w:ins>
      <w:ins w:id="271" w:author="Shahan Krakirian" w:date="2020-06-11T18:11:00Z">
        <w:r>
          <w:t>:8883</w:t>
        </w:r>
      </w:ins>
    </w:p>
    <w:p w14:paraId="607ADFB1" w14:textId="7BB21DBB" w:rsidR="000A0156" w:rsidRPr="000A0156" w:rsidRDefault="007A2097">
      <w:pPr>
        <w:pStyle w:val="ListParagraph"/>
        <w:numPr>
          <w:ilvl w:val="2"/>
          <w:numId w:val="42"/>
        </w:numPr>
        <w:rPr>
          <w:ins w:id="272" w:author="Shahan Krakirian" w:date="2020-06-11T18:17:00Z"/>
        </w:rPr>
        <w:pPrChange w:id="273" w:author="Shahan Krakirian" w:date="2020-06-11T18:18:00Z">
          <w:pPr>
            <w:pStyle w:val="ListParagraph"/>
            <w:numPr>
              <w:ilvl w:val="3"/>
              <w:numId w:val="37"/>
            </w:numPr>
            <w:ind w:left="2880" w:hanging="360"/>
          </w:pPr>
        </w:pPrChange>
      </w:pPr>
      <w:ins w:id="274" w:author="Shahan Krakirian" w:date="2020-06-11T18:14:00Z">
        <w:r>
          <w:t xml:space="preserve">Download </w:t>
        </w:r>
        <w:proofErr w:type="gramStart"/>
        <w:r>
          <w:t>the</w:t>
        </w:r>
      </w:ins>
      <w:ins w:id="275" w:author="Shahan Krakirian" w:date="2020-06-11T18:15:00Z">
        <w:r w:rsidR="000A0156">
          <w:t xml:space="preserve"> .</w:t>
        </w:r>
        <w:proofErr w:type="gramEnd"/>
        <w:r w:rsidR="000A0156">
          <w:t>tar.gz file that represents the non-</w:t>
        </w:r>
        <w:proofErr w:type="spellStart"/>
        <w:r w:rsidR="000A0156">
          <w:t>GreenGrass</w:t>
        </w:r>
        <w:proofErr w:type="spellEnd"/>
        <w:r w:rsidR="000A0156">
          <w:t xml:space="preserve"> IoT thing from the </w:t>
        </w:r>
      </w:ins>
      <w:ins w:id="276" w:author="Shahan Krakirian" w:date="2020-06-11T18:17:00Z">
        <w:r w:rsidR="000A0156">
          <w:t xml:space="preserve">following </w:t>
        </w:r>
      </w:ins>
      <w:ins w:id="277" w:author="Shahan Krakirian" w:date="2020-06-11T18:15:00Z">
        <w:r w:rsidR="000A0156">
          <w:t>S3 bucke</w:t>
        </w:r>
      </w:ins>
      <w:ins w:id="278" w:author="Shahan Krakirian" w:date="2020-06-11T18:17:00Z">
        <w:r w:rsidR="000A0156">
          <w:t>t location</w:t>
        </w:r>
      </w:ins>
      <w:ins w:id="279" w:author="Shahan Krakirian" w:date="2020-06-11T18:16:00Z">
        <w:r w:rsidR="000A0156">
          <w:t xml:space="preserve">: </w:t>
        </w:r>
      </w:ins>
    </w:p>
    <w:p w14:paraId="58FE4A85" w14:textId="3D74B0BE" w:rsidR="000A0156" w:rsidRDefault="000A0156" w:rsidP="000A0156">
      <w:pPr>
        <w:pStyle w:val="ListParagraph"/>
        <w:numPr>
          <w:ilvl w:val="4"/>
          <w:numId w:val="37"/>
        </w:numPr>
        <w:rPr>
          <w:ins w:id="280" w:author="Shahan Krakirian" w:date="2020-06-11T18:17:00Z"/>
          <w:rFonts w:asciiTheme="majorHAnsi" w:hAnsiTheme="majorHAnsi" w:cstheme="majorHAnsi"/>
        </w:rPr>
      </w:pPr>
      <w:ins w:id="281" w:author="Shahan Krakirian" w:date="2020-06-11T18:17:00Z">
        <w:r>
          <w:t xml:space="preserve">Bucket Name: </w:t>
        </w:r>
      </w:ins>
      <w:ins w:id="282" w:author="Shahan Krakirian" w:date="2020-06-11T18:16:00Z">
        <w:r>
          <w:t>[</w:t>
        </w:r>
        <w:proofErr w:type="spellStart"/>
        <w:r>
          <w:t>stack_name</w:t>
        </w:r>
        <w:proofErr w:type="spellEnd"/>
        <w:r>
          <w:t>]-</w:t>
        </w:r>
        <w:r w:rsidRPr="000A0156">
          <w:rPr>
            <w:rFonts w:asciiTheme="majorHAnsi" w:hAnsiTheme="majorHAnsi" w:cstheme="majorHAnsi"/>
          </w:rPr>
          <w:t xml:space="preserve"> </w:t>
        </w:r>
        <w:proofErr w:type="spellStart"/>
        <w:r>
          <w:rPr>
            <w:rFonts w:asciiTheme="majorHAnsi" w:hAnsiTheme="majorHAnsi" w:cstheme="majorHAnsi"/>
          </w:rPr>
          <w:t>devicesbucketresource</w:t>
        </w:r>
        <w:proofErr w:type="spellEnd"/>
        <w:r>
          <w:rPr>
            <w:rFonts w:asciiTheme="majorHAnsi" w:hAnsiTheme="majorHAnsi" w:cstheme="majorHAnsi"/>
          </w:rPr>
          <w:t>-hash</w:t>
        </w:r>
      </w:ins>
    </w:p>
    <w:p w14:paraId="40AD3932" w14:textId="43BE008E" w:rsidR="000A0156" w:rsidRDefault="000A0156">
      <w:pPr>
        <w:pStyle w:val="ListParagraph"/>
        <w:numPr>
          <w:ilvl w:val="4"/>
          <w:numId w:val="37"/>
        </w:numPr>
        <w:rPr>
          <w:ins w:id="283" w:author="Shahan Krakirian" w:date="2020-06-11T18:16:00Z"/>
          <w:rFonts w:asciiTheme="majorHAnsi" w:hAnsiTheme="majorHAnsi" w:cstheme="majorHAnsi"/>
        </w:rPr>
        <w:pPrChange w:id="284" w:author="Shahan Krakirian" w:date="2020-06-11T18:17:00Z">
          <w:pPr>
            <w:pStyle w:val="ListParagraph"/>
            <w:numPr>
              <w:ilvl w:val="3"/>
              <w:numId w:val="37"/>
            </w:numPr>
            <w:ind w:left="2880" w:hanging="360"/>
          </w:pPr>
        </w:pPrChange>
      </w:pPr>
      <w:ins w:id="285" w:author="Shahan Krakirian" w:date="2020-06-11T18:17:00Z">
        <w:r>
          <w:rPr>
            <w:rFonts w:asciiTheme="majorHAnsi" w:hAnsiTheme="majorHAnsi" w:cstheme="majorHAnsi"/>
          </w:rPr>
          <w:t>Key Name: [n</w:t>
        </w:r>
        <w:r w:rsidRPr="000A0156">
          <w:rPr>
            <w:rFonts w:asciiTheme="majorHAnsi" w:hAnsiTheme="majorHAnsi" w:cstheme="majorHAnsi"/>
            <w:rPrChange w:id="286" w:author="Shahan Krakirian" w:date="2020-06-11T18:17:00Z">
              <w:rPr>
                <w:rFonts w:asciiTheme="majorHAnsi" w:hAnsiTheme="majorHAnsi" w:cstheme="majorHAnsi"/>
                <w:b/>
                <w:bCs/>
              </w:rPr>
            </w:rPrChange>
          </w:rPr>
          <w:t>ame</w:t>
        </w:r>
        <w:r>
          <w:rPr>
            <w:rFonts w:asciiTheme="majorHAnsi" w:hAnsiTheme="majorHAnsi" w:cstheme="majorHAnsi"/>
          </w:rPr>
          <w:t>_</w:t>
        </w:r>
        <w:r w:rsidRPr="000A0156">
          <w:rPr>
            <w:rFonts w:asciiTheme="majorHAnsi" w:hAnsiTheme="majorHAnsi" w:cstheme="majorHAnsi"/>
            <w:rPrChange w:id="287" w:author="Shahan Krakirian" w:date="2020-06-11T18:17:00Z">
              <w:rPr>
                <w:rFonts w:asciiTheme="majorHAnsi" w:hAnsiTheme="majorHAnsi" w:cstheme="majorHAnsi"/>
                <w:b/>
                <w:bCs/>
              </w:rPr>
            </w:rPrChange>
          </w:rPr>
          <w:t>for</w:t>
        </w:r>
      </w:ins>
      <w:ins w:id="288" w:author="Shahan Krakirian" w:date="2020-06-11T18:18:00Z">
        <w:r>
          <w:rPr>
            <w:rFonts w:asciiTheme="majorHAnsi" w:hAnsiTheme="majorHAnsi" w:cstheme="majorHAnsi"/>
          </w:rPr>
          <w:t>_</w:t>
        </w:r>
      </w:ins>
      <w:ins w:id="289" w:author="Shahan Krakirian" w:date="2020-06-11T18:17:00Z">
        <w:r w:rsidRPr="000A0156">
          <w:rPr>
            <w:rFonts w:asciiTheme="majorHAnsi" w:hAnsiTheme="majorHAnsi" w:cstheme="majorHAnsi"/>
            <w:rPrChange w:id="290" w:author="Shahan Krakirian" w:date="2020-06-11T18:17:00Z">
              <w:rPr>
                <w:rFonts w:asciiTheme="majorHAnsi" w:hAnsiTheme="majorHAnsi" w:cstheme="majorHAnsi"/>
                <w:b/>
                <w:bCs/>
              </w:rPr>
            </w:rPrChange>
          </w:rPr>
          <w:t>the</w:t>
        </w:r>
      </w:ins>
      <w:ins w:id="291" w:author="Shahan Krakirian" w:date="2020-06-11T18:18:00Z">
        <w:r>
          <w:rPr>
            <w:rFonts w:asciiTheme="majorHAnsi" w:hAnsiTheme="majorHAnsi" w:cstheme="majorHAnsi"/>
          </w:rPr>
          <w:t>_</w:t>
        </w:r>
      </w:ins>
      <w:ins w:id="292" w:author="Shahan Krakirian" w:date="2020-06-11T18:17:00Z">
        <w:r w:rsidRPr="000A0156">
          <w:rPr>
            <w:rFonts w:asciiTheme="majorHAnsi" w:hAnsiTheme="majorHAnsi" w:cstheme="majorHAnsi"/>
            <w:rPrChange w:id="293" w:author="Shahan Krakirian" w:date="2020-06-11T18:17:00Z">
              <w:rPr>
                <w:rFonts w:asciiTheme="majorHAnsi" w:hAnsiTheme="majorHAnsi" w:cstheme="majorHAnsi"/>
                <w:b/>
                <w:bCs/>
              </w:rPr>
            </w:rPrChange>
          </w:rPr>
          <w:t>edge</w:t>
        </w:r>
      </w:ins>
      <w:ins w:id="294" w:author="Shahan Krakirian" w:date="2020-06-11T18:18:00Z">
        <w:r>
          <w:rPr>
            <w:rFonts w:asciiTheme="majorHAnsi" w:hAnsiTheme="majorHAnsi" w:cstheme="majorHAnsi"/>
          </w:rPr>
          <w:t>_d</w:t>
        </w:r>
      </w:ins>
      <w:ins w:id="295" w:author="Shahan Krakirian" w:date="2020-06-11T18:17:00Z">
        <w:r w:rsidRPr="000A0156">
          <w:rPr>
            <w:rFonts w:asciiTheme="majorHAnsi" w:hAnsiTheme="majorHAnsi" w:cstheme="majorHAnsi"/>
            <w:rPrChange w:id="296" w:author="Shahan Krakirian" w:date="2020-06-11T18:17:00Z">
              <w:rPr>
                <w:rFonts w:asciiTheme="majorHAnsi" w:hAnsiTheme="majorHAnsi" w:cstheme="majorHAnsi"/>
                <w:b/>
                <w:bCs/>
              </w:rPr>
            </w:rPrChange>
          </w:rPr>
          <w:t>evice</w:t>
        </w:r>
      </w:ins>
      <w:ins w:id="297" w:author="Shahan Krakirian" w:date="2020-06-11T18:18:00Z">
        <w:r>
          <w:rPr>
            <w:rFonts w:asciiTheme="majorHAnsi" w:hAnsiTheme="majorHAnsi" w:cstheme="majorHAnsi"/>
          </w:rPr>
          <w:t>_parameter</w:t>
        </w:r>
      </w:ins>
      <w:ins w:id="298" w:author="Shahan Krakirian" w:date="2020-06-11T18:17:00Z">
        <w:r>
          <w:rPr>
            <w:rFonts w:asciiTheme="majorHAnsi" w:hAnsiTheme="majorHAnsi" w:cstheme="majorHAnsi"/>
          </w:rPr>
          <w:t>]</w:t>
        </w:r>
      </w:ins>
      <w:ins w:id="299" w:author="Shahan Krakirian" w:date="2020-06-11T18:18:00Z">
        <w:r>
          <w:rPr>
            <w:rFonts w:asciiTheme="majorHAnsi" w:hAnsiTheme="majorHAnsi" w:cstheme="majorHAnsi"/>
          </w:rPr>
          <w:t>/[name_for_the_edge_device_</w:t>
        </w:r>
        <w:proofErr w:type="gramStart"/>
        <w:r>
          <w:rPr>
            <w:rFonts w:asciiTheme="majorHAnsi" w:hAnsiTheme="majorHAnsi" w:cstheme="majorHAnsi"/>
          </w:rPr>
          <w:t>parameter]Device.tar.gz</w:t>
        </w:r>
      </w:ins>
      <w:proofErr w:type="gramEnd"/>
    </w:p>
    <w:p w14:paraId="69241D76" w14:textId="1514D5A9" w:rsidR="007A2097" w:rsidRDefault="000A0156" w:rsidP="007A2097">
      <w:pPr>
        <w:pStyle w:val="ListParagraph"/>
        <w:numPr>
          <w:ilvl w:val="2"/>
          <w:numId w:val="42"/>
        </w:numPr>
        <w:rPr>
          <w:ins w:id="300" w:author="Shahan Krakirian" w:date="2020-06-11T18:13:00Z"/>
        </w:rPr>
      </w:pPr>
      <w:ins w:id="301" w:author="Shahan Krakirian" w:date="2020-06-11T18:19:00Z">
        <w:r>
          <w:t xml:space="preserve">Expand the </w:t>
        </w:r>
        <w:proofErr w:type="spellStart"/>
        <w:r>
          <w:t>tarball</w:t>
        </w:r>
      </w:ins>
      <w:proofErr w:type="spellEnd"/>
    </w:p>
    <w:p w14:paraId="043CD8CF" w14:textId="2FD5593A" w:rsidR="007A2097" w:rsidRDefault="007A2097" w:rsidP="007A2097">
      <w:pPr>
        <w:pStyle w:val="ListParagraph"/>
        <w:numPr>
          <w:ilvl w:val="2"/>
          <w:numId w:val="42"/>
        </w:numPr>
        <w:rPr>
          <w:ins w:id="302" w:author="Shahan Krakirian" w:date="2020-06-11T18:19:00Z"/>
        </w:rPr>
      </w:pPr>
      <w:ins w:id="303" w:author="Shahan Krakirian" w:date="2020-06-11T18:13:00Z">
        <w:r>
          <w:t>R</w:t>
        </w:r>
      </w:ins>
      <w:ins w:id="304" w:author="Shahan Krakirian" w:date="2020-06-11T18:19:00Z">
        <w:r w:rsidR="000A0156">
          <w:t>eplace the CA Certificate File with “</w:t>
        </w:r>
        <w:proofErr w:type="spellStart"/>
        <w:r w:rsidR="000A0156">
          <w:t>root.ca.pem</w:t>
        </w:r>
        <w:proofErr w:type="spellEnd"/>
        <w:r w:rsidR="000A0156">
          <w:t xml:space="preserve">” from the </w:t>
        </w:r>
        <w:proofErr w:type="spellStart"/>
        <w:r w:rsidR="000A0156">
          <w:t>tarball</w:t>
        </w:r>
        <w:proofErr w:type="spellEnd"/>
        <w:r w:rsidR="000A0156">
          <w:t xml:space="preserve"> package</w:t>
        </w:r>
      </w:ins>
    </w:p>
    <w:p w14:paraId="26CCD4BF" w14:textId="1A2BB5FF" w:rsidR="000A0156" w:rsidRDefault="000A0156" w:rsidP="007A2097">
      <w:pPr>
        <w:pStyle w:val="ListParagraph"/>
        <w:numPr>
          <w:ilvl w:val="2"/>
          <w:numId w:val="42"/>
        </w:numPr>
        <w:rPr>
          <w:ins w:id="305" w:author="Shahan Krakirian" w:date="2020-06-11T18:19:00Z"/>
        </w:rPr>
      </w:pPr>
      <w:ins w:id="306" w:author="Shahan Krakirian" w:date="2020-06-11T18:19:00Z">
        <w:r>
          <w:t xml:space="preserve">Replace the Client Certificate File with the </w:t>
        </w:r>
        <w:proofErr w:type="gramStart"/>
        <w:r>
          <w:t>“.</w:t>
        </w:r>
        <w:proofErr w:type="spellStart"/>
        <w:r>
          <w:t>pem</w:t>
        </w:r>
        <w:proofErr w:type="spellEnd"/>
        <w:proofErr w:type="gramEnd"/>
        <w:r>
          <w:t xml:space="preserve">” file from the </w:t>
        </w:r>
        <w:proofErr w:type="spellStart"/>
        <w:r>
          <w:t>tarball</w:t>
        </w:r>
        <w:proofErr w:type="spellEnd"/>
        <w:r>
          <w:t xml:space="preserve"> package</w:t>
        </w:r>
      </w:ins>
    </w:p>
    <w:p w14:paraId="19F1C664" w14:textId="59C76DAD" w:rsidR="000A0156" w:rsidRDefault="000A0156" w:rsidP="007A2097">
      <w:pPr>
        <w:pStyle w:val="ListParagraph"/>
        <w:numPr>
          <w:ilvl w:val="2"/>
          <w:numId w:val="42"/>
        </w:numPr>
        <w:rPr>
          <w:ins w:id="307" w:author="Shahan Krakirian" w:date="2020-06-11T18:35:00Z"/>
        </w:rPr>
      </w:pPr>
      <w:ins w:id="308" w:author="Shahan Krakirian" w:date="2020-06-11T18:19:00Z">
        <w:r>
          <w:t xml:space="preserve">Replace the Client Private Key File with the </w:t>
        </w:r>
        <w:proofErr w:type="gramStart"/>
        <w:r>
          <w:t>“.private</w:t>
        </w:r>
        <w:proofErr w:type="gramEnd"/>
        <w:r>
          <w:t xml:space="preserve">” </w:t>
        </w:r>
      </w:ins>
      <w:ins w:id="309" w:author="Shahan Krakirian" w:date="2020-06-11T18:20:00Z">
        <w:r>
          <w:t xml:space="preserve">file from the </w:t>
        </w:r>
        <w:proofErr w:type="spellStart"/>
        <w:r>
          <w:t>tarball</w:t>
        </w:r>
        <w:proofErr w:type="spellEnd"/>
        <w:r>
          <w:t xml:space="preserve"> package</w:t>
        </w:r>
      </w:ins>
    </w:p>
    <w:p w14:paraId="52C76B3A" w14:textId="69820B00" w:rsidR="00B15DF1" w:rsidRDefault="00B15DF1">
      <w:pPr>
        <w:pStyle w:val="ListParagraph"/>
        <w:numPr>
          <w:ilvl w:val="2"/>
          <w:numId w:val="42"/>
        </w:numPr>
        <w:rPr>
          <w:ins w:id="310" w:author="Shahan Krakirian" w:date="2020-06-11T18:24:00Z"/>
        </w:rPr>
      </w:pPr>
      <w:ins w:id="311" w:author="Shahan Krakirian" w:date="2020-06-11T18:35:00Z">
        <w:r>
          <w:rPr>
            <w:rFonts w:asciiTheme="majorHAnsi" w:hAnsiTheme="majorHAnsi" w:cstheme="majorHAnsi"/>
          </w:rPr>
          <w:t xml:space="preserve">Hit “Save Changes”, and make sure that the connectivity says “1 of 1”. </w:t>
        </w:r>
      </w:ins>
    </w:p>
    <w:p w14:paraId="2A23B21E" w14:textId="6747CE6A" w:rsidR="000A0156" w:rsidRDefault="000A0156" w:rsidP="000A0156">
      <w:pPr>
        <w:pStyle w:val="ListParagraph"/>
        <w:numPr>
          <w:ilvl w:val="1"/>
          <w:numId w:val="42"/>
        </w:numPr>
        <w:rPr>
          <w:ins w:id="312" w:author="Shahan Krakirian" w:date="2020-06-11T18:24:00Z"/>
        </w:rPr>
      </w:pPr>
      <w:ins w:id="313" w:author="Shahan Krakirian" w:date="2020-06-11T18:24:00Z">
        <w:r>
          <w:t xml:space="preserve">2b Deployments: </w:t>
        </w:r>
      </w:ins>
    </w:p>
    <w:p w14:paraId="5170DCFB" w14:textId="77777777" w:rsidR="000A0156" w:rsidRDefault="000A0156" w:rsidP="000A0156">
      <w:pPr>
        <w:pStyle w:val="ListParagraph"/>
        <w:numPr>
          <w:ilvl w:val="2"/>
          <w:numId w:val="43"/>
        </w:numPr>
        <w:rPr>
          <w:ins w:id="314" w:author="Shahan Krakirian" w:date="2020-06-11T18:24:00Z"/>
        </w:rPr>
      </w:pPr>
      <w:ins w:id="315" w:author="Shahan Krakirian" w:date="2020-06-11T18:24:00Z">
        <w:r>
          <w:lastRenderedPageBreak/>
          <w:t>Make sure the URL is in the format: ssl://[greengrass_ec2_private_ip_address]:8883</w:t>
        </w:r>
      </w:ins>
    </w:p>
    <w:p w14:paraId="71DA656B" w14:textId="77777777" w:rsidR="000A0156" w:rsidRPr="00826417" w:rsidRDefault="000A0156" w:rsidP="000A0156">
      <w:pPr>
        <w:pStyle w:val="ListParagraph"/>
        <w:numPr>
          <w:ilvl w:val="2"/>
          <w:numId w:val="43"/>
        </w:numPr>
        <w:rPr>
          <w:ins w:id="316" w:author="Shahan Krakirian" w:date="2020-06-11T18:24:00Z"/>
        </w:rPr>
      </w:pPr>
      <w:ins w:id="317" w:author="Shahan Krakirian" w:date="2020-06-11T18:24:00Z">
        <w:r>
          <w:t xml:space="preserve">Download </w:t>
        </w:r>
        <w:proofErr w:type="gramStart"/>
        <w:r>
          <w:t>the .</w:t>
        </w:r>
        <w:proofErr w:type="gramEnd"/>
        <w:r>
          <w:t xml:space="preserve">tar.gz file that represents the </w:t>
        </w:r>
        <w:proofErr w:type="spellStart"/>
        <w:r>
          <w:t>GreenGrass</w:t>
        </w:r>
        <w:proofErr w:type="spellEnd"/>
        <w:r>
          <w:t xml:space="preserve"> IoT thing from the following S3 bucket location: </w:t>
        </w:r>
      </w:ins>
    </w:p>
    <w:p w14:paraId="6271AAB6" w14:textId="77777777" w:rsidR="000A0156" w:rsidRDefault="000A0156" w:rsidP="000A0156">
      <w:pPr>
        <w:pStyle w:val="ListParagraph"/>
        <w:numPr>
          <w:ilvl w:val="4"/>
          <w:numId w:val="37"/>
        </w:numPr>
        <w:rPr>
          <w:ins w:id="318" w:author="Shahan Krakirian" w:date="2020-06-11T18:24:00Z"/>
          <w:rFonts w:asciiTheme="majorHAnsi" w:hAnsiTheme="majorHAnsi" w:cstheme="majorHAnsi"/>
        </w:rPr>
      </w:pPr>
      <w:ins w:id="319" w:author="Shahan Krakirian" w:date="2020-06-11T18:24:00Z">
        <w:r>
          <w:t>Bucket Name: [</w:t>
        </w:r>
        <w:proofErr w:type="spellStart"/>
        <w:r>
          <w:t>stack_name</w:t>
        </w:r>
        <w:proofErr w:type="spellEnd"/>
        <w:r>
          <w:t>]-</w:t>
        </w:r>
        <w:r w:rsidRPr="000A0156">
          <w:rPr>
            <w:rFonts w:asciiTheme="majorHAnsi" w:hAnsiTheme="majorHAnsi" w:cstheme="majorHAnsi"/>
          </w:rPr>
          <w:t xml:space="preserve"> </w:t>
        </w:r>
        <w:proofErr w:type="spellStart"/>
        <w:r>
          <w:rPr>
            <w:rFonts w:asciiTheme="majorHAnsi" w:hAnsiTheme="majorHAnsi" w:cstheme="majorHAnsi"/>
          </w:rPr>
          <w:t>devicesbucketresource</w:t>
        </w:r>
        <w:proofErr w:type="spellEnd"/>
        <w:r>
          <w:rPr>
            <w:rFonts w:asciiTheme="majorHAnsi" w:hAnsiTheme="majorHAnsi" w:cstheme="majorHAnsi"/>
          </w:rPr>
          <w:t>-hash</w:t>
        </w:r>
      </w:ins>
    </w:p>
    <w:p w14:paraId="3DAEF73C" w14:textId="77777777" w:rsidR="000A0156" w:rsidRDefault="000A0156" w:rsidP="000A0156">
      <w:pPr>
        <w:pStyle w:val="ListParagraph"/>
        <w:numPr>
          <w:ilvl w:val="4"/>
          <w:numId w:val="37"/>
        </w:numPr>
        <w:rPr>
          <w:ins w:id="320" w:author="Shahan Krakirian" w:date="2020-06-11T18:24:00Z"/>
          <w:rFonts w:asciiTheme="majorHAnsi" w:hAnsiTheme="majorHAnsi" w:cstheme="majorHAnsi"/>
        </w:rPr>
      </w:pPr>
      <w:ins w:id="321" w:author="Shahan Krakirian" w:date="2020-06-11T18:24:00Z">
        <w:r>
          <w:rPr>
            <w:rFonts w:asciiTheme="majorHAnsi" w:hAnsiTheme="majorHAnsi" w:cstheme="majorHAnsi"/>
          </w:rPr>
          <w:t>Key Name: [n</w:t>
        </w:r>
        <w:r w:rsidRPr="00826417">
          <w:rPr>
            <w:rFonts w:asciiTheme="majorHAnsi" w:hAnsiTheme="majorHAnsi" w:cstheme="majorHAnsi"/>
          </w:rPr>
          <w:t>ame</w:t>
        </w:r>
        <w:r>
          <w:rPr>
            <w:rFonts w:asciiTheme="majorHAnsi" w:hAnsiTheme="majorHAnsi" w:cstheme="majorHAnsi"/>
          </w:rPr>
          <w:t>_</w:t>
        </w:r>
        <w:r w:rsidRPr="00826417">
          <w:rPr>
            <w:rFonts w:asciiTheme="majorHAnsi" w:hAnsiTheme="majorHAnsi" w:cstheme="majorHAnsi"/>
          </w:rPr>
          <w:t>for</w:t>
        </w:r>
        <w:r>
          <w:rPr>
            <w:rFonts w:asciiTheme="majorHAnsi" w:hAnsiTheme="majorHAnsi" w:cstheme="majorHAnsi"/>
          </w:rPr>
          <w:t>_</w:t>
        </w:r>
        <w:r w:rsidRPr="00826417">
          <w:rPr>
            <w:rFonts w:asciiTheme="majorHAnsi" w:hAnsiTheme="majorHAnsi" w:cstheme="majorHAnsi"/>
          </w:rPr>
          <w:t>the</w:t>
        </w:r>
        <w:r>
          <w:rPr>
            <w:rFonts w:asciiTheme="majorHAnsi" w:hAnsiTheme="majorHAnsi" w:cstheme="majorHAnsi"/>
          </w:rPr>
          <w:t>_</w:t>
        </w:r>
        <w:r w:rsidRPr="00826417">
          <w:rPr>
            <w:rFonts w:asciiTheme="majorHAnsi" w:hAnsiTheme="majorHAnsi" w:cstheme="majorHAnsi"/>
          </w:rPr>
          <w:t>edge</w:t>
        </w:r>
        <w:r>
          <w:rPr>
            <w:rFonts w:asciiTheme="majorHAnsi" w:hAnsiTheme="majorHAnsi" w:cstheme="majorHAnsi"/>
          </w:rPr>
          <w:t>_d</w:t>
        </w:r>
        <w:r w:rsidRPr="00826417">
          <w:rPr>
            <w:rFonts w:asciiTheme="majorHAnsi" w:hAnsiTheme="majorHAnsi" w:cstheme="majorHAnsi"/>
          </w:rPr>
          <w:t>evice</w:t>
        </w:r>
        <w:r>
          <w:rPr>
            <w:rFonts w:asciiTheme="majorHAnsi" w:hAnsiTheme="majorHAnsi" w:cstheme="majorHAnsi"/>
          </w:rPr>
          <w:t>_parameter]/[name_for_the_edge_device_</w:t>
        </w:r>
        <w:proofErr w:type="gramStart"/>
        <w:r>
          <w:rPr>
            <w:rFonts w:asciiTheme="majorHAnsi" w:hAnsiTheme="majorHAnsi" w:cstheme="majorHAnsi"/>
          </w:rPr>
          <w:t>parameter]Device.tar.gz</w:t>
        </w:r>
        <w:proofErr w:type="gramEnd"/>
      </w:ins>
    </w:p>
    <w:p w14:paraId="7C4FA0F2" w14:textId="6473569A" w:rsidR="000A0156" w:rsidRDefault="000A0156" w:rsidP="000A0156">
      <w:pPr>
        <w:pStyle w:val="ListParagraph"/>
        <w:numPr>
          <w:ilvl w:val="2"/>
          <w:numId w:val="43"/>
        </w:numPr>
        <w:rPr>
          <w:ins w:id="322" w:author="Shahan Krakirian" w:date="2020-06-11T18:28:00Z"/>
        </w:rPr>
      </w:pPr>
      <w:ins w:id="323" w:author="Shahan Krakirian" w:date="2020-06-11T18:24:00Z">
        <w:r>
          <w:t xml:space="preserve">Expand the </w:t>
        </w:r>
        <w:proofErr w:type="spellStart"/>
        <w:r>
          <w:t>tarball</w:t>
        </w:r>
      </w:ins>
      <w:proofErr w:type="spellEnd"/>
    </w:p>
    <w:p w14:paraId="7FE1FC9B" w14:textId="77777777" w:rsidR="008E49D0" w:rsidRDefault="008E49D0" w:rsidP="008E49D0">
      <w:pPr>
        <w:pStyle w:val="ListParagraph"/>
        <w:numPr>
          <w:ilvl w:val="2"/>
          <w:numId w:val="43"/>
        </w:numPr>
        <w:rPr>
          <w:ins w:id="324" w:author="Shahan Krakirian" w:date="2020-06-11T18:28:00Z"/>
        </w:rPr>
      </w:pPr>
      <w:ins w:id="325" w:author="Shahan Krakirian" w:date="2020-06-11T18:28:00Z">
        <w:r>
          <w:t xml:space="preserve">Retrieve the </w:t>
        </w:r>
        <w:proofErr w:type="spellStart"/>
        <w:r>
          <w:t>GreenGrass</w:t>
        </w:r>
        <w:proofErr w:type="spellEnd"/>
        <w:r>
          <w:t xml:space="preserve"> group CA certificate by running the following command, replacing the sections in red with their corresponding CloudFormation template outputs found in the “NESTED” stack: </w:t>
        </w:r>
      </w:ins>
    </w:p>
    <w:p w14:paraId="37CE4962" w14:textId="03392B18" w:rsidR="008E49D0" w:rsidRDefault="008E49D0">
      <w:pPr>
        <w:pStyle w:val="ListParagraph"/>
        <w:numPr>
          <w:ilvl w:val="3"/>
          <w:numId w:val="42"/>
        </w:numPr>
        <w:rPr>
          <w:ins w:id="326" w:author="Shahan Krakirian" w:date="2020-06-11T18:24:00Z"/>
        </w:rPr>
        <w:pPrChange w:id="327" w:author="Shahan Krakirian" w:date="2020-06-11T18:28:00Z">
          <w:pPr>
            <w:pStyle w:val="ListParagraph"/>
            <w:numPr>
              <w:ilvl w:val="2"/>
              <w:numId w:val="43"/>
            </w:numPr>
            <w:ind w:left="2880" w:hanging="180"/>
          </w:pPr>
        </w:pPrChange>
      </w:pPr>
      <w:proofErr w:type="spellStart"/>
      <w:ins w:id="328" w:author="Shahan Krakirian" w:date="2020-06-11T18:28:00Z">
        <w:r>
          <w:t>wget</w:t>
        </w:r>
        <w:proofErr w:type="spellEnd"/>
        <w:r>
          <w:t xml:space="preserve"> -O </w:t>
        </w:r>
        <w:proofErr w:type="spellStart"/>
        <w:r>
          <w:t>root.ca.pem</w:t>
        </w:r>
        <w:proofErr w:type="spellEnd"/>
        <w:r w:rsidRPr="00826417">
          <w:t xml:space="preserve"> </w:t>
        </w:r>
        <w:r>
          <w:fldChar w:fldCharType="begin"/>
        </w:r>
        <w:r>
          <w:instrText xml:space="preserve"> HYPERLINK "</w:instrText>
        </w:r>
        <w:r w:rsidRPr="00826417">
          <w:instrText>https://</w:instrText>
        </w:r>
        <w:r w:rsidRPr="00826417">
          <w:rPr>
            <w:color w:val="FF0000"/>
          </w:rPr>
          <w:instrText>$RESTAPIID</w:instrText>
        </w:r>
        <w:r w:rsidRPr="00826417">
          <w:instrText>.execute-api.</w:instrText>
        </w:r>
        <w:r w:rsidRPr="00826417">
          <w:rPr>
            <w:color w:val="FF0000"/>
          </w:rPr>
          <w:instrText>$REGION</w:instrText>
        </w:r>
        <w:r w:rsidRPr="00826417">
          <w:instrText>.amazonaws.com/api/deploygg/</w:instrText>
        </w:r>
        <w:r w:rsidRPr="00826417">
          <w:rPr>
            <w:color w:val="FF0000"/>
          </w:rPr>
          <w:instrText>$EDGEDEVICEID</w:instrText>
        </w:r>
        <w:r>
          <w:instrText xml:space="preserve">" </w:instrText>
        </w:r>
        <w:r>
          <w:fldChar w:fldCharType="separate"/>
        </w:r>
        <w:r w:rsidRPr="00F64A70">
          <w:rPr>
            <w:rStyle w:val="Hyperlink"/>
          </w:rPr>
          <w:t>https://</w:t>
        </w:r>
        <w:r w:rsidRPr="00826417">
          <w:rPr>
            <w:rStyle w:val="Hyperlink"/>
          </w:rPr>
          <w:t>$RESTAPIID</w:t>
        </w:r>
        <w:r w:rsidRPr="00F64A70">
          <w:rPr>
            <w:rStyle w:val="Hyperlink"/>
          </w:rPr>
          <w:t>.execute-api.</w:t>
        </w:r>
        <w:r w:rsidRPr="00826417">
          <w:rPr>
            <w:rStyle w:val="Hyperlink"/>
          </w:rPr>
          <w:t>$REGION</w:t>
        </w:r>
        <w:r w:rsidRPr="00F64A70">
          <w:rPr>
            <w:rStyle w:val="Hyperlink"/>
          </w:rPr>
          <w:t>.amazonaws.com/api/deploygg/</w:t>
        </w:r>
        <w:r w:rsidRPr="00826417">
          <w:rPr>
            <w:rStyle w:val="Hyperlink"/>
          </w:rPr>
          <w:t>$EDGEDEVICEID</w:t>
        </w:r>
        <w:r>
          <w:fldChar w:fldCharType="end"/>
        </w:r>
      </w:ins>
    </w:p>
    <w:p w14:paraId="15DE5030" w14:textId="77777777" w:rsidR="000A0156" w:rsidRDefault="000A0156" w:rsidP="000A0156">
      <w:pPr>
        <w:pStyle w:val="ListParagraph"/>
        <w:numPr>
          <w:ilvl w:val="2"/>
          <w:numId w:val="43"/>
        </w:numPr>
        <w:rPr>
          <w:ins w:id="329" w:author="Shahan Krakirian" w:date="2020-06-11T18:24:00Z"/>
        </w:rPr>
      </w:pPr>
      <w:ins w:id="330" w:author="Shahan Krakirian" w:date="2020-06-11T18:24:00Z">
        <w:r>
          <w:t xml:space="preserve">Replace the Client Certificate File with the </w:t>
        </w:r>
        <w:proofErr w:type="gramStart"/>
        <w:r>
          <w:t>“.</w:t>
        </w:r>
        <w:proofErr w:type="spellStart"/>
        <w:r>
          <w:t>pem</w:t>
        </w:r>
        <w:proofErr w:type="spellEnd"/>
        <w:proofErr w:type="gramEnd"/>
        <w:r>
          <w:t xml:space="preserve">” file from the </w:t>
        </w:r>
        <w:proofErr w:type="spellStart"/>
        <w:r>
          <w:t>tarball</w:t>
        </w:r>
        <w:proofErr w:type="spellEnd"/>
        <w:r>
          <w:t xml:space="preserve"> package</w:t>
        </w:r>
      </w:ins>
    </w:p>
    <w:p w14:paraId="0CB7070D" w14:textId="77777777" w:rsidR="000A0156" w:rsidRDefault="000A0156" w:rsidP="000A0156">
      <w:pPr>
        <w:pStyle w:val="ListParagraph"/>
        <w:numPr>
          <w:ilvl w:val="2"/>
          <w:numId w:val="43"/>
        </w:numPr>
        <w:rPr>
          <w:ins w:id="331" w:author="Shahan Krakirian" w:date="2020-06-11T18:24:00Z"/>
        </w:rPr>
      </w:pPr>
      <w:ins w:id="332" w:author="Shahan Krakirian" w:date="2020-06-11T18:24:00Z">
        <w:r>
          <w:t xml:space="preserve">Replace the Client Private Key File with the </w:t>
        </w:r>
        <w:proofErr w:type="gramStart"/>
        <w:r>
          <w:t>“.private</w:t>
        </w:r>
        <w:proofErr w:type="gramEnd"/>
        <w:r>
          <w:t xml:space="preserve">” file from the </w:t>
        </w:r>
        <w:proofErr w:type="spellStart"/>
        <w:r>
          <w:t>tarball</w:t>
        </w:r>
        <w:proofErr w:type="spellEnd"/>
        <w:r>
          <w:t xml:space="preserve"> package</w:t>
        </w:r>
      </w:ins>
    </w:p>
    <w:p w14:paraId="14E25CF6" w14:textId="096F00FB" w:rsidR="008E49D0" w:rsidRPr="008E49D0" w:rsidRDefault="008E49D0" w:rsidP="008E49D0">
      <w:pPr>
        <w:pStyle w:val="ListParagraph"/>
        <w:numPr>
          <w:ilvl w:val="2"/>
          <w:numId w:val="43"/>
        </w:numPr>
        <w:rPr>
          <w:ins w:id="333" w:author="Shahan Krakirian" w:date="2020-06-11T18:29:00Z"/>
          <w:rPrChange w:id="334" w:author="Shahan Krakirian" w:date="2020-06-11T18:29:00Z">
            <w:rPr>
              <w:ins w:id="335" w:author="Shahan Krakirian" w:date="2020-06-11T18:29:00Z"/>
              <w:color w:val="000000" w:themeColor="text1"/>
            </w:rPr>
          </w:rPrChange>
        </w:rPr>
      </w:pPr>
      <w:ins w:id="336" w:author="Shahan Krakirian" w:date="2020-06-11T18:27:00Z">
        <w:r>
          <w:rPr>
            <w:color w:val="000000" w:themeColor="text1"/>
          </w:rPr>
          <w:t xml:space="preserve">Replace the </w:t>
        </w:r>
      </w:ins>
      <w:ins w:id="337" w:author="Shahan Krakirian" w:date="2020-06-11T18:28:00Z">
        <w:r>
          <w:rPr>
            <w:color w:val="000000" w:themeColor="text1"/>
          </w:rPr>
          <w:t>CA Certificate File with the “</w:t>
        </w:r>
        <w:proofErr w:type="spellStart"/>
        <w:r>
          <w:rPr>
            <w:color w:val="000000" w:themeColor="text1"/>
          </w:rPr>
          <w:t>root.ca.pem</w:t>
        </w:r>
        <w:proofErr w:type="spellEnd"/>
        <w:r>
          <w:rPr>
            <w:color w:val="000000" w:themeColor="text1"/>
          </w:rPr>
          <w:t xml:space="preserve">” file retrieved from step </w:t>
        </w:r>
      </w:ins>
      <w:ins w:id="338" w:author="Shahan Krakirian" w:date="2020-06-11T18:29:00Z">
        <w:r>
          <w:rPr>
            <w:color w:val="000000" w:themeColor="text1"/>
          </w:rPr>
          <w:t xml:space="preserve">iv. </w:t>
        </w:r>
      </w:ins>
    </w:p>
    <w:p w14:paraId="02854559" w14:textId="21080C7C" w:rsidR="008E49D0" w:rsidRPr="008E49D0" w:rsidRDefault="008E49D0" w:rsidP="008E49D0">
      <w:pPr>
        <w:pStyle w:val="ListParagraph"/>
        <w:numPr>
          <w:ilvl w:val="2"/>
          <w:numId w:val="43"/>
        </w:numPr>
        <w:rPr>
          <w:ins w:id="339" w:author="Shahan Krakirian" w:date="2020-06-11T18:29:00Z"/>
          <w:rPrChange w:id="340" w:author="Shahan Krakirian" w:date="2020-06-11T18:29:00Z">
            <w:rPr>
              <w:ins w:id="341" w:author="Shahan Krakirian" w:date="2020-06-11T18:29:00Z"/>
              <w:color w:val="000000" w:themeColor="text1"/>
            </w:rPr>
          </w:rPrChange>
        </w:rPr>
      </w:pPr>
      <w:ins w:id="342" w:author="Shahan Krakirian" w:date="2020-06-11T18:29:00Z">
        <w:r>
          <w:rPr>
            <w:color w:val="000000" w:themeColor="text1"/>
          </w:rPr>
          <w:t>Check the “show advanced properties” box.</w:t>
        </w:r>
      </w:ins>
    </w:p>
    <w:p w14:paraId="4CD3AC17" w14:textId="0BC29455" w:rsidR="008E49D0" w:rsidRPr="00B15DF1" w:rsidRDefault="008E49D0">
      <w:pPr>
        <w:pStyle w:val="ListParagraph"/>
        <w:numPr>
          <w:ilvl w:val="2"/>
          <w:numId w:val="43"/>
        </w:numPr>
        <w:rPr>
          <w:ins w:id="343" w:author="Shahan Krakirian" w:date="2020-06-11T18:34:00Z"/>
          <w:rPrChange w:id="344" w:author="Shahan Krakirian" w:date="2020-06-11T18:34:00Z">
            <w:rPr>
              <w:ins w:id="345" w:author="Shahan Krakirian" w:date="2020-06-11T18:34:00Z"/>
              <w:rFonts w:asciiTheme="majorHAnsi" w:hAnsiTheme="majorHAnsi" w:cstheme="majorHAnsi"/>
            </w:rPr>
          </w:rPrChange>
        </w:rPr>
      </w:pPr>
      <w:ins w:id="346" w:author="Shahan Krakirian" w:date="2020-06-11T18:29:00Z">
        <w:r>
          <w:t xml:space="preserve">Make sure the client ID reads: </w:t>
        </w:r>
        <w:r>
          <w:rPr>
            <w:rFonts w:asciiTheme="majorHAnsi" w:hAnsiTheme="majorHAnsi" w:cstheme="majorHAnsi"/>
          </w:rPr>
          <w:t>[</w:t>
        </w:r>
        <w:proofErr w:type="spellStart"/>
        <w:r>
          <w:rPr>
            <w:rFonts w:asciiTheme="majorHAnsi" w:hAnsiTheme="majorHAnsi" w:cstheme="majorHAnsi"/>
          </w:rPr>
          <w:t>n</w:t>
        </w:r>
        <w:r w:rsidRPr="00826417">
          <w:rPr>
            <w:rFonts w:asciiTheme="majorHAnsi" w:hAnsiTheme="majorHAnsi" w:cstheme="majorHAnsi"/>
          </w:rPr>
          <w:t>ame</w:t>
        </w:r>
        <w:r>
          <w:rPr>
            <w:rFonts w:asciiTheme="majorHAnsi" w:hAnsiTheme="majorHAnsi" w:cstheme="majorHAnsi"/>
          </w:rPr>
          <w:t>_</w:t>
        </w:r>
        <w:r w:rsidRPr="00826417">
          <w:rPr>
            <w:rFonts w:asciiTheme="majorHAnsi" w:hAnsiTheme="majorHAnsi" w:cstheme="majorHAnsi"/>
          </w:rPr>
          <w:t>for</w:t>
        </w:r>
        <w:r>
          <w:rPr>
            <w:rFonts w:asciiTheme="majorHAnsi" w:hAnsiTheme="majorHAnsi" w:cstheme="majorHAnsi"/>
          </w:rPr>
          <w:t>_</w:t>
        </w:r>
        <w:r w:rsidRPr="00826417">
          <w:rPr>
            <w:rFonts w:asciiTheme="majorHAnsi" w:hAnsiTheme="majorHAnsi" w:cstheme="majorHAnsi"/>
          </w:rPr>
          <w:t>the</w:t>
        </w:r>
        <w:r>
          <w:rPr>
            <w:rFonts w:asciiTheme="majorHAnsi" w:hAnsiTheme="majorHAnsi" w:cstheme="majorHAnsi"/>
          </w:rPr>
          <w:t>_</w:t>
        </w:r>
        <w:r w:rsidRPr="00826417">
          <w:rPr>
            <w:rFonts w:asciiTheme="majorHAnsi" w:hAnsiTheme="majorHAnsi" w:cstheme="majorHAnsi"/>
          </w:rPr>
          <w:t>edge</w:t>
        </w:r>
        <w:r>
          <w:rPr>
            <w:rFonts w:asciiTheme="majorHAnsi" w:hAnsiTheme="majorHAnsi" w:cstheme="majorHAnsi"/>
          </w:rPr>
          <w:t>_d</w:t>
        </w:r>
        <w:r w:rsidRPr="00826417">
          <w:rPr>
            <w:rFonts w:asciiTheme="majorHAnsi" w:hAnsiTheme="majorHAnsi" w:cstheme="majorHAnsi"/>
          </w:rPr>
          <w:t>evice</w:t>
        </w:r>
        <w:r>
          <w:rPr>
            <w:rFonts w:asciiTheme="majorHAnsi" w:hAnsiTheme="majorHAnsi" w:cstheme="majorHAnsi"/>
          </w:rPr>
          <w:t>_</w:t>
        </w:r>
        <w:proofErr w:type="gramStart"/>
        <w:r>
          <w:rPr>
            <w:rFonts w:asciiTheme="majorHAnsi" w:hAnsiTheme="majorHAnsi" w:cstheme="majorHAnsi"/>
          </w:rPr>
          <w:t>parameter</w:t>
        </w:r>
        <w:proofErr w:type="spellEnd"/>
        <w:r>
          <w:rPr>
            <w:rFonts w:asciiTheme="majorHAnsi" w:hAnsiTheme="majorHAnsi" w:cstheme="majorHAnsi"/>
          </w:rPr>
          <w:t>]Device</w:t>
        </w:r>
        <w:proofErr w:type="gramEnd"/>
        <w:r>
          <w:rPr>
            <w:rFonts w:asciiTheme="majorHAnsi" w:hAnsiTheme="majorHAnsi" w:cstheme="majorHAnsi"/>
          </w:rPr>
          <w:t>.</w:t>
        </w:r>
      </w:ins>
    </w:p>
    <w:p w14:paraId="42C13FD2" w14:textId="716FB1CD" w:rsidR="00B15DF1" w:rsidRDefault="00B15DF1">
      <w:pPr>
        <w:pStyle w:val="ListParagraph"/>
        <w:numPr>
          <w:ilvl w:val="2"/>
          <w:numId w:val="43"/>
        </w:numPr>
        <w:rPr>
          <w:ins w:id="347" w:author="Shahan Krakirian" w:date="2020-06-11T18:25:00Z"/>
        </w:rPr>
        <w:pPrChange w:id="348" w:author="Shahan Krakirian" w:date="2020-06-11T18:28:00Z">
          <w:pPr>
            <w:pStyle w:val="ListParagraph"/>
            <w:numPr>
              <w:ilvl w:val="2"/>
              <w:numId w:val="42"/>
            </w:numPr>
            <w:ind w:left="2880" w:hanging="180"/>
          </w:pPr>
        </w:pPrChange>
      </w:pPr>
      <w:ins w:id="349" w:author="Shahan Krakirian" w:date="2020-06-11T18:34:00Z">
        <w:r>
          <w:rPr>
            <w:rFonts w:asciiTheme="majorHAnsi" w:hAnsiTheme="majorHAnsi" w:cstheme="majorHAnsi"/>
          </w:rPr>
          <w:t>Hit “Save Changes”, and make sure that the</w:t>
        </w:r>
      </w:ins>
      <w:ins w:id="350" w:author="Shahan Krakirian" w:date="2020-06-11T18:35:00Z">
        <w:r>
          <w:rPr>
            <w:rFonts w:asciiTheme="majorHAnsi" w:hAnsiTheme="majorHAnsi" w:cstheme="majorHAnsi"/>
          </w:rPr>
          <w:t xml:space="preserve"> connectivity says “1 of 1”. </w:t>
        </w:r>
      </w:ins>
    </w:p>
    <w:p w14:paraId="551F9019" w14:textId="36899C21" w:rsidR="000A0156" w:rsidRDefault="000A0156" w:rsidP="00D728F1">
      <w:pPr>
        <w:rPr>
          <w:ins w:id="351" w:author="Shahan Krakirian" w:date="2020-06-11T18:20:00Z"/>
          <w:rFonts w:asciiTheme="majorHAnsi" w:hAnsiTheme="majorHAnsi" w:cstheme="majorHAnsi"/>
        </w:rPr>
      </w:pPr>
    </w:p>
    <w:p w14:paraId="58375C07" w14:textId="7DE54868" w:rsidR="008E49D0" w:rsidRDefault="008E49D0">
      <w:pPr>
        <w:rPr>
          <w:ins w:id="352" w:author="Shahan Krakirian" w:date="2020-06-11T18:26:00Z"/>
          <w:rFonts w:asciiTheme="majorHAnsi" w:eastAsiaTheme="majorEastAsia" w:hAnsiTheme="majorHAnsi" w:cstheme="majorHAnsi"/>
          <w:color w:val="2F5496" w:themeColor="accent1" w:themeShade="BF"/>
          <w:sz w:val="32"/>
          <w:szCs w:val="32"/>
        </w:rPr>
      </w:pPr>
      <w:ins w:id="353" w:author="Shahan Krakirian" w:date="2020-06-11T18:26:00Z">
        <w:r>
          <w:rPr>
            <w:rFonts w:cstheme="majorHAnsi"/>
          </w:rPr>
          <w:br w:type="page"/>
        </w:r>
      </w:ins>
    </w:p>
    <w:p w14:paraId="6017AD33" w14:textId="77777777" w:rsidR="000A0156" w:rsidRPr="00FC4C22" w:rsidDel="000A0156" w:rsidRDefault="000A0156" w:rsidP="00D728F1">
      <w:pPr>
        <w:rPr>
          <w:del w:id="354" w:author="Shahan Krakirian" w:date="2020-06-11T18:24:00Z"/>
          <w:rFonts w:asciiTheme="majorHAnsi" w:hAnsiTheme="majorHAnsi" w:cstheme="majorHAnsi"/>
        </w:rPr>
      </w:pPr>
    </w:p>
    <w:p w14:paraId="1744900F" w14:textId="6AD6E735" w:rsidR="00D728F1" w:rsidDel="000A0156" w:rsidRDefault="00D728F1">
      <w:pPr>
        <w:rPr>
          <w:del w:id="355" w:author="Shahan Krakirian" w:date="2020-06-11T18:24:00Z"/>
          <w:rFonts w:asciiTheme="majorHAnsi" w:eastAsiaTheme="majorEastAsia" w:hAnsiTheme="majorHAnsi" w:cstheme="majorBidi"/>
          <w:color w:val="2F5496" w:themeColor="accent1" w:themeShade="BF"/>
          <w:sz w:val="32"/>
          <w:szCs w:val="32"/>
        </w:rPr>
      </w:pPr>
      <w:del w:id="356" w:author="Shahan Krakirian" w:date="2020-06-11T18:24:00Z">
        <w:r w:rsidDel="000A0156">
          <w:br w:type="page"/>
        </w:r>
      </w:del>
    </w:p>
    <w:p w14:paraId="6EB352CD" w14:textId="274EDB6C" w:rsidR="00721110" w:rsidRDefault="00721110" w:rsidP="00721110">
      <w:pPr>
        <w:pStyle w:val="Heading1"/>
      </w:pPr>
      <w:bookmarkStart w:id="357" w:name="_Toc42788343"/>
      <w:r>
        <w:t>Physical - Greenfield</w:t>
      </w:r>
      <w:bookmarkEnd w:id="357"/>
    </w:p>
    <w:p w14:paraId="343C7609" w14:textId="3E589157" w:rsidR="00721110" w:rsidRDefault="00721110" w:rsidP="00721110">
      <w:r>
        <w:t>TODO: Insert instruction for Physical - Greenfield deployment</w:t>
      </w:r>
    </w:p>
    <w:p w14:paraId="66CC9A7C" w14:textId="524F65C1" w:rsidR="00721110" w:rsidRDefault="00721110" w:rsidP="00721110"/>
    <w:p w14:paraId="4AFF8DBB" w14:textId="48ED18FF" w:rsidR="00721110" w:rsidRDefault="00721110" w:rsidP="00721110"/>
    <w:p w14:paraId="4AE4D537" w14:textId="47D46C02" w:rsidR="00721110" w:rsidRDefault="00721110">
      <w:r>
        <w:br w:type="page"/>
      </w:r>
    </w:p>
    <w:p w14:paraId="3B405814" w14:textId="1A62F764" w:rsidR="00721110" w:rsidRPr="00721110" w:rsidRDefault="00721110" w:rsidP="00F745A3">
      <w:pPr>
        <w:pStyle w:val="Heading1"/>
      </w:pPr>
      <w:bookmarkStart w:id="358" w:name="_Toc42788344"/>
      <w:r>
        <w:lastRenderedPageBreak/>
        <w:t>Physical - Brownfield</w:t>
      </w:r>
      <w:bookmarkEnd w:id="358"/>
    </w:p>
    <w:p w14:paraId="4D2E2607" w14:textId="77777777" w:rsidR="00721110" w:rsidRDefault="00721110" w:rsidP="00721110">
      <w:r>
        <w:t>TODO: Insert instruction for Physical - Greenfield deployment</w:t>
      </w:r>
    </w:p>
    <w:p w14:paraId="23067E35" w14:textId="241177D0" w:rsidR="00721110" w:rsidRDefault="00721110">
      <w:pPr>
        <w:rPr>
          <w:rFonts w:asciiTheme="majorHAnsi" w:eastAsiaTheme="majorEastAsia" w:hAnsiTheme="majorHAnsi" w:cstheme="majorBidi"/>
          <w:color w:val="2F5496" w:themeColor="accent1" w:themeShade="BF"/>
          <w:sz w:val="32"/>
          <w:szCs w:val="32"/>
        </w:rPr>
      </w:pPr>
    </w:p>
    <w:p w14:paraId="03B88F3C" w14:textId="77777777" w:rsidR="00721110" w:rsidRDefault="00721110">
      <w:pPr>
        <w:rPr>
          <w:rFonts w:asciiTheme="majorHAnsi" w:eastAsiaTheme="majorEastAsia" w:hAnsiTheme="majorHAnsi" w:cstheme="majorBidi"/>
          <w:color w:val="2F5496" w:themeColor="accent1" w:themeShade="BF"/>
          <w:sz w:val="32"/>
          <w:szCs w:val="32"/>
        </w:rPr>
      </w:pPr>
      <w:r>
        <w:br w:type="page"/>
      </w:r>
    </w:p>
    <w:p w14:paraId="1BEC9EBB" w14:textId="04FAB8DF" w:rsidR="00C42160" w:rsidRDefault="00AB55E6" w:rsidP="00AB55E6">
      <w:pPr>
        <w:pStyle w:val="Heading1"/>
        <w:rPr>
          <w:ins w:id="359" w:author="Shahan Krakirian" w:date="2020-06-11T14:16:00Z"/>
        </w:rPr>
      </w:pPr>
      <w:bookmarkStart w:id="360" w:name="_Appendix"/>
      <w:bookmarkStart w:id="361" w:name="_Toc42788345"/>
      <w:bookmarkEnd w:id="360"/>
      <w:ins w:id="362" w:author="Shahan Krakirian" w:date="2020-06-11T14:15:00Z">
        <w:r>
          <w:lastRenderedPageBreak/>
          <w:t>Appendix</w:t>
        </w:r>
        <w:bookmarkEnd w:id="361"/>
        <w:r>
          <w:t xml:space="preserve"> </w:t>
        </w:r>
      </w:ins>
    </w:p>
    <w:p w14:paraId="2192F60A" w14:textId="1DF5ABDC" w:rsidR="00AB55E6" w:rsidRDefault="00AB55E6" w:rsidP="00AB55E6">
      <w:pPr>
        <w:rPr>
          <w:ins w:id="363" w:author="Shahan Krakirian" w:date="2020-06-11T14:16:00Z"/>
        </w:rPr>
      </w:pPr>
    </w:p>
    <w:p w14:paraId="74CEE2AC" w14:textId="42803DFF" w:rsidR="00AB55E6" w:rsidRPr="00AB55E6" w:rsidRDefault="00AB55E6" w:rsidP="00AB55E6">
      <w:pPr>
        <w:pStyle w:val="Heading2"/>
        <w:rPr>
          <w:ins w:id="364" w:author="Shahan Krakirian" w:date="2020-06-11T14:18:00Z"/>
        </w:rPr>
      </w:pPr>
      <w:bookmarkStart w:id="365" w:name="_Artifacts_1"/>
      <w:bookmarkStart w:id="366" w:name="_Toc42788346"/>
      <w:bookmarkEnd w:id="365"/>
      <w:ins w:id="367" w:author="Shahan Krakirian" w:date="2020-06-11T14:18:00Z">
        <w:r w:rsidRPr="00AB55E6">
          <w:t>Artifacts</w:t>
        </w:r>
        <w:bookmarkEnd w:id="366"/>
      </w:ins>
    </w:p>
    <w:p w14:paraId="0F344726" w14:textId="639A4136" w:rsidR="00AB55E6" w:rsidRDefault="00AB55E6" w:rsidP="00AB55E6">
      <w:pPr>
        <w:rPr>
          <w:ins w:id="368" w:author="Shahan Krakirian" w:date="2020-06-11T14:18:00Z"/>
        </w:rPr>
      </w:pPr>
    </w:p>
    <w:p w14:paraId="3745F3CE" w14:textId="77777777" w:rsidR="00AB55E6" w:rsidRPr="00F745A3" w:rsidRDefault="00AB55E6" w:rsidP="00AB55E6">
      <w:pPr>
        <w:rPr>
          <w:ins w:id="369" w:author="Shahan Krakirian" w:date="2020-06-11T14:18:00Z"/>
          <w:rFonts w:asciiTheme="majorHAnsi" w:hAnsiTheme="majorHAnsi" w:cstheme="majorHAnsi"/>
        </w:rPr>
      </w:pPr>
    </w:p>
    <w:p w14:paraId="11A6FAE2" w14:textId="77777777" w:rsidR="00AB55E6" w:rsidRPr="00FC4C22" w:rsidRDefault="00AB55E6" w:rsidP="00AB55E6">
      <w:pPr>
        <w:ind w:left="1440"/>
        <w:rPr>
          <w:ins w:id="370" w:author="Shahan Krakirian" w:date="2020-06-11T14:18:00Z"/>
        </w:rPr>
      </w:pPr>
      <w:ins w:id="371" w:author="Shahan Krakirian" w:date="2020-06-11T14:18:00Z">
        <w:r>
          <w:t xml:space="preserve">S3 bucket name: “imc-quickstart-bucket-ABC-123” </w:t>
        </w:r>
      </w:ins>
    </w:p>
    <w:p w14:paraId="4DF369CC" w14:textId="77777777" w:rsidR="00AB55E6" w:rsidRDefault="00AB55E6" w:rsidP="00AB55E6">
      <w:pPr>
        <w:rPr>
          <w:ins w:id="372" w:author="Shahan Krakirian" w:date="2020-06-11T14:18:00Z"/>
          <w:rFonts w:asciiTheme="majorHAnsi" w:hAnsiTheme="majorHAnsi" w:cstheme="majorHAnsi"/>
        </w:rPr>
      </w:pPr>
    </w:p>
    <w:p w14:paraId="0E2E8BB5" w14:textId="77777777" w:rsidR="00AB55E6" w:rsidRDefault="00AB55E6" w:rsidP="00AB55E6">
      <w:pPr>
        <w:ind w:left="1440"/>
        <w:rPr>
          <w:ins w:id="373" w:author="Shahan Krakirian" w:date="2020-06-11T14:18:00Z"/>
          <w:rFonts w:asciiTheme="majorHAnsi" w:hAnsiTheme="majorHAnsi" w:cstheme="majorHAnsi"/>
        </w:rPr>
      </w:pPr>
      <w:ins w:id="374" w:author="Shahan Krakirian" w:date="2020-06-11T14:18:00Z">
        <w:r>
          <w:rPr>
            <w:rFonts w:asciiTheme="majorHAnsi" w:hAnsiTheme="majorHAnsi" w:cstheme="majorHAnsi"/>
          </w:rPr>
          <w:t>S3 bucket Contents:</w:t>
        </w:r>
      </w:ins>
    </w:p>
    <w:p w14:paraId="2AB25501" w14:textId="77777777" w:rsidR="00AB55E6" w:rsidRPr="00FC4C22" w:rsidRDefault="00AB55E6" w:rsidP="00AB55E6">
      <w:pPr>
        <w:ind w:left="2160"/>
        <w:rPr>
          <w:ins w:id="375" w:author="Shahan Krakirian" w:date="2020-06-11T14:18:00Z"/>
          <w:rFonts w:asciiTheme="majorHAnsi" w:hAnsiTheme="majorHAnsi" w:cstheme="majorHAnsi"/>
        </w:rPr>
      </w:pPr>
      <w:proofErr w:type="spellStart"/>
      <w:ins w:id="376" w:author="Shahan Krakirian" w:date="2020-06-11T14:18:00Z">
        <w:r w:rsidRPr="00FC4C22">
          <w:rPr>
            <w:rFonts w:asciiTheme="majorHAnsi" w:hAnsiTheme="majorHAnsi" w:cstheme="majorHAnsi"/>
          </w:rPr>
          <w:t>quickstart</w:t>
        </w:r>
        <w:proofErr w:type="spellEnd"/>
        <w:r>
          <w:rPr>
            <w:rFonts w:asciiTheme="majorHAnsi" w:hAnsiTheme="majorHAnsi" w:cstheme="majorHAnsi"/>
          </w:rPr>
          <w:t>-IMC</w:t>
        </w:r>
        <w:r w:rsidRPr="00FC4C22">
          <w:rPr>
            <w:rFonts w:asciiTheme="majorHAnsi" w:hAnsiTheme="majorHAnsi" w:cstheme="majorHAnsi"/>
          </w:rPr>
          <w:t>/</w:t>
        </w:r>
      </w:ins>
    </w:p>
    <w:p w14:paraId="1673CE53" w14:textId="77777777" w:rsidR="00AB55E6" w:rsidRPr="00FC4C22" w:rsidRDefault="00AB55E6" w:rsidP="00AB55E6">
      <w:pPr>
        <w:ind w:left="2160"/>
        <w:rPr>
          <w:ins w:id="377" w:author="Shahan Krakirian" w:date="2020-06-11T14:18:00Z"/>
          <w:rFonts w:asciiTheme="majorHAnsi" w:hAnsiTheme="majorHAnsi" w:cstheme="majorHAnsi"/>
        </w:rPr>
      </w:pPr>
      <w:ins w:id="378" w:author="Shahan Krakirian" w:date="2020-06-11T14:18:00Z">
        <w:r w:rsidRPr="00FC4C22">
          <w:rPr>
            <w:rFonts w:asciiTheme="majorHAnsi" w:hAnsiTheme="majorHAnsi" w:cstheme="majorHAnsi"/>
          </w:rPr>
          <w:t xml:space="preserve">  </w:t>
        </w:r>
        <w:r>
          <w:rPr>
            <w:rFonts w:asciiTheme="majorHAnsi" w:hAnsiTheme="majorHAnsi" w:cstheme="majorHAnsi"/>
          </w:rPr>
          <w:t xml:space="preserve">  </w:t>
        </w:r>
        <w:r w:rsidRPr="00FC4C22">
          <w:rPr>
            <w:rFonts w:asciiTheme="majorHAnsi" w:hAnsiTheme="majorHAnsi" w:cstheme="majorHAnsi"/>
          </w:rPr>
          <w:t>functions/</w:t>
        </w:r>
      </w:ins>
    </w:p>
    <w:p w14:paraId="73BEFA26" w14:textId="77777777" w:rsidR="00AB55E6" w:rsidRPr="00FC4C22" w:rsidRDefault="00AB55E6" w:rsidP="00AB55E6">
      <w:pPr>
        <w:ind w:left="2160"/>
        <w:rPr>
          <w:ins w:id="379" w:author="Shahan Krakirian" w:date="2020-06-11T14:18:00Z"/>
          <w:rFonts w:asciiTheme="majorHAnsi" w:hAnsiTheme="majorHAnsi" w:cstheme="majorHAnsi"/>
        </w:rPr>
      </w:pPr>
      <w:ins w:id="380" w:author="Shahan Krakirian" w:date="2020-06-11T14:18:00Z">
        <w:r w:rsidRPr="00FC4C22">
          <w:rPr>
            <w:rFonts w:asciiTheme="majorHAnsi" w:hAnsiTheme="majorHAnsi" w:cstheme="majorHAnsi"/>
          </w:rPr>
          <w:t xml:space="preserve">  </w:t>
        </w:r>
        <w:r>
          <w:rPr>
            <w:rFonts w:asciiTheme="majorHAnsi" w:hAnsiTheme="majorHAnsi" w:cstheme="majorHAnsi"/>
          </w:rPr>
          <w:t xml:space="preserve">  </w:t>
        </w:r>
        <w:r w:rsidRPr="00FC4C22">
          <w:rPr>
            <w:rFonts w:asciiTheme="majorHAnsi" w:hAnsiTheme="majorHAnsi" w:cstheme="majorHAnsi"/>
          </w:rPr>
          <w:t>scripts/</w:t>
        </w:r>
      </w:ins>
    </w:p>
    <w:p w14:paraId="008F8642" w14:textId="77777777" w:rsidR="00AB55E6" w:rsidRPr="00FC4C22" w:rsidRDefault="00AB55E6" w:rsidP="00AB55E6">
      <w:pPr>
        <w:ind w:left="2160"/>
        <w:rPr>
          <w:ins w:id="381" w:author="Shahan Krakirian" w:date="2020-06-11T14:18:00Z"/>
          <w:rFonts w:asciiTheme="majorHAnsi" w:hAnsiTheme="majorHAnsi" w:cstheme="majorHAnsi"/>
        </w:rPr>
      </w:pPr>
      <w:ins w:id="382" w:author="Shahan Krakirian" w:date="2020-06-11T14:18:00Z">
        <w:r w:rsidRPr="00FC4C22">
          <w:rPr>
            <w:rFonts w:asciiTheme="majorHAnsi" w:hAnsiTheme="majorHAnsi" w:cstheme="majorHAnsi"/>
          </w:rPr>
          <w:t xml:space="preserve">  </w:t>
        </w:r>
        <w:r>
          <w:rPr>
            <w:rFonts w:asciiTheme="majorHAnsi" w:hAnsiTheme="majorHAnsi" w:cstheme="majorHAnsi"/>
          </w:rPr>
          <w:t xml:space="preserve">  </w:t>
        </w:r>
        <w:r w:rsidRPr="00FC4C22">
          <w:rPr>
            <w:rFonts w:asciiTheme="majorHAnsi" w:hAnsiTheme="majorHAnsi" w:cstheme="majorHAnsi"/>
          </w:rPr>
          <w:t>templates/</w:t>
        </w:r>
      </w:ins>
    </w:p>
    <w:p w14:paraId="1D1E4E99" w14:textId="77777777" w:rsidR="00AB55E6" w:rsidRPr="00FC4C22" w:rsidRDefault="00AB55E6" w:rsidP="00AB55E6">
      <w:pPr>
        <w:ind w:left="2160"/>
        <w:rPr>
          <w:ins w:id="383" w:author="Shahan Krakirian" w:date="2020-06-11T14:18:00Z"/>
          <w:rFonts w:asciiTheme="majorHAnsi" w:hAnsiTheme="majorHAnsi" w:cstheme="majorHAnsi"/>
        </w:rPr>
      </w:pPr>
      <w:ins w:id="384" w:author="Shahan Krakirian" w:date="2020-06-11T14:18:00Z">
        <w:r w:rsidRPr="00FC4C22">
          <w:rPr>
            <w:rFonts w:asciiTheme="majorHAnsi" w:hAnsiTheme="majorHAnsi" w:cstheme="majorHAnsi"/>
          </w:rPr>
          <w:t xml:space="preserve">  </w:t>
        </w:r>
        <w:r>
          <w:rPr>
            <w:rFonts w:asciiTheme="majorHAnsi" w:hAnsiTheme="majorHAnsi" w:cstheme="majorHAnsi"/>
          </w:rPr>
          <w:t xml:space="preserve">  </w:t>
        </w:r>
        <w:r w:rsidRPr="00FC4C22">
          <w:rPr>
            <w:rFonts w:asciiTheme="majorHAnsi" w:hAnsiTheme="majorHAnsi" w:cstheme="majorHAnsi"/>
          </w:rPr>
          <w:t>LICENSE.txt</w:t>
        </w:r>
      </w:ins>
    </w:p>
    <w:p w14:paraId="2EB9F50A" w14:textId="77777777" w:rsidR="00AB55E6" w:rsidRPr="00FC4C22" w:rsidRDefault="00AB55E6" w:rsidP="00AB55E6">
      <w:pPr>
        <w:ind w:left="2160"/>
        <w:rPr>
          <w:ins w:id="385" w:author="Shahan Krakirian" w:date="2020-06-11T14:18:00Z"/>
          <w:rFonts w:asciiTheme="majorHAnsi" w:hAnsiTheme="majorHAnsi" w:cstheme="majorHAnsi"/>
        </w:rPr>
      </w:pPr>
      <w:ins w:id="386" w:author="Shahan Krakirian" w:date="2020-06-11T14:18:00Z">
        <w:r w:rsidRPr="00FC4C22">
          <w:rPr>
            <w:rFonts w:asciiTheme="majorHAnsi" w:hAnsiTheme="majorHAnsi" w:cstheme="majorHAnsi"/>
          </w:rPr>
          <w:t xml:space="preserve">  </w:t>
        </w:r>
        <w:r>
          <w:rPr>
            <w:rFonts w:asciiTheme="majorHAnsi" w:hAnsiTheme="majorHAnsi" w:cstheme="majorHAnsi"/>
          </w:rPr>
          <w:t xml:space="preserve">  </w:t>
        </w:r>
        <w:r w:rsidRPr="00FC4C22">
          <w:rPr>
            <w:rFonts w:asciiTheme="majorHAnsi" w:hAnsiTheme="majorHAnsi" w:cstheme="majorHAnsi"/>
          </w:rPr>
          <w:t>NOTICE.txt</w:t>
        </w:r>
      </w:ins>
    </w:p>
    <w:p w14:paraId="2EFA3B1E" w14:textId="77777777" w:rsidR="00AB55E6" w:rsidRPr="00FC4C22" w:rsidRDefault="00AB55E6" w:rsidP="00AB55E6">
      <w:pPr>
        <w:ind w:left="2160"/>
        <w:rPr>
          <w:ins w:id="387" w:author="Shahan Krakirian" w:date="2020-06-11T14:18:00Z"/>
          <w:rFonts w:asciiTheme="majorHAnsi" w:hAnsiTheme="majorHAnsi" w:cstheme="majorHAnsi"/>
        </w:rPr>
      </w:pPr>
      <w:ins w:id="388" w:author="Shahan Krakirian" w:date="2020-06-11T14:18:00Z">
        <w:r w:rsidRPr="00FC4C22">
          <w:rPr>
            <w:rFonts w:asciiTheme="majorHAnsi" w:hAnsiTheme="majorHAnsi" w:cstheme="majorHAnsi"/>
          </w:rPr>
          <w:t xml:space="preserve">  </w:t>
        </w:r>
        <w:r>
          <w:rPr>
            <w:rFonts w:asciiTheme="majorHAnsi" w:hAnsiTheme="majorHAnsi" w:cstheme="majorHAnsi"/>
          </w:rPr>
          <w:t xml:space="preserve">  </w:t>
        </w:r>
        <w:r w:rsidRPr="00FC4C22">
          <w:rPr>
            <w:rFonts w:asciiTheme="majorHAnsi" w:hAnsiTheme="majorHAnsi" w:cstheme="majorHAnsi"/>
          </w:rPr>
          <w:t>README.md</w:t>
        </w:r>
      </w:ins>
    </w:p>
    <w:p w14:paraId="245BCFA3" w14:textId="42D0367E" w:rsidR="00AB55E6" w:rsidRDefault="00AB55E6" w:rsidP="00AB55E6">
      <w:pPr>
        <w:rPr>
          <w:ins w:id="389" w:author="Shahan Krakirian" w:date="2020-06-11T14:18:00Z"/>
          <w:rFonts w:asciiTheme="majorHAnsi" w:hAnsiTheme="majorHAnsi" w:cstheme="majorHAnsi"/>
        </w:rPr>
      </w:pPr>
    </w:p>
    <w:p w14:paraId="48C767B3" w14:textId="77777777" w:rsidR="00AB55E6" w:rsidRDefault="00AB55E6" w:rsidP="00AB55E6">
      <w:pPr>
        <w:rPr>
          <w:ins w:id="390" w:author="Shahan Krakirian" w:date="2020-06-11T14:18:00Z"/>
          <w:rFonts w:asciiTheme="majorHAnsi" w:eastAsiaTheme="majorEastAsia" w:hAnsiTheme="majorHAnsi" w:cstheme="majorBidi"/>
          <w:color w:val="2F5496" w:themeColor="accent1" w:themeShade="BF"/>
          <w:sz w:val="26"/>
          <w:szCs w:val="26"/>
        </w:rPr>
      </w:pPr>
    </w:p>
    <w:p w14:paraId="2FC4AE9A" w14:textId="449BD44A" w:rsidR="00AB55E6" w:rsidRDefault="00AB55E6" w:rsidP="00AB55E6">
      <w:pPr>
        <w:rPr>
          <w:ins w:id="391" w:author="Shahan Krakirian" w:date="2020-06-11T14:19:00Z"/>
        </w:rPr>
      </w:pPr>
      <w:proofErr w:type="spellStart"/>
      <w:ins w:id="392" w:author="Shahan Krakirian" w:date="2020-06-11T14:18:00Z">
        <w:r>
          <w:t>quickstart</w:t>
        </w:r>
        <w:proofErr w:type="spellEnd"/>
        <w:r>
          <w:t>-IMC</w:t>
        </w:r>
      </w:ins>
      <w:ins w:id="393" w:author="Shahan Krakirian" w:date="2020-06-11T14:19:00Z">
        <w:r>
          <w:t>: The root directory in the S3 bucket, where the rest of the folders live</w:t>
        </w:r>
      </w:ins>
      <w:ins w:id="394" w:author="Shahan Krakirian" w:date="2020-06-11T14:23:00Z">
        <w:r>
          <w:t>.</w:t>
        </w:r>
      </w:ins>
    </w:p>
    <w:p w14:paraId="68AD8508" w14:textId="183DF907" w:rsidR="00AB55E6" w:rsidRDefault="00AB55E6" w:rsidP="00AB55E6">
      <w:pPr>
        <w:rPr>
          <w:ins w:id="395" w:author="Shahan Krakirian" w:date="2020-06-11T14:23:00Z"/>
        </w:rPr>
      </w:pPr>
      <w:ins w:id="396" w:author="Shahan Krakirian" w:date="2020-06-11T14:19:00Z">
        <w:r>
          <w:t>functions: Contains</w:t>
        </w:r>
      </w:ins>
      <w:ins w:id="397" w:author="Shahan Krakirian" w:date="2020-06-11T14:23:00Z">
        <w:r>
          <w:t xml:space="preserve"> zipped lambda code that is used for various pieces of the IMC kit.</w:t>
        </w:r>
      </w:ins>
    </w:p>
    <w:p w14:paraId="1C872EA7" w14:textId="15653397" w:rsidR="00AB55E6" w:rsidRDefault="00AB55E6" w:rsidP="00AB55E6">
      <w:pPr>
        <w:rPr>
          <w:ins w:id="398" w:author="Shahan Krakirian" w:date="2020-06-11T14:23:00Z"/>
        </w:rPr>
      </w:pPr>
      <w:ins w:id="399" w:author="Shahan Krakirian" w:date="2020-06-11T14:23:00Z">
        <w:r>
          <w:t>scripts: Contains the scripts that are run on physical hardware if running a physical deployment.</w:t>
        </w:r>
      </w:ins>
    </w:p>
    <w:p w14:paraId="6678E61E" w14:textId="09047597" w:rsidR="00AB55E6" w:rsidRPr="00AB55E6" w:rsidRDefault="00AB55E6" w:rsidP="00AB55E6">
      <w:ins w:id="400" w:author="Shahan Krakirian" w:date="2020-06-11T14:23:00Z">
        <w:r>
          <w:t>templates: Contains the variou</w:t>
        </w:r>
      </w:ins>
      <w:ins w:id="401" w:author="Shahan Krakirian" w:date="2020-06-11T14:24:00Z">
        <w:r>
          <w:t>s CloudFormation templates that will be deployed depending on the deployment options selected during stack creation.</w:t>
        </w:r>
      </w:ins>
    </w:p>
    <w:sectPr w:rsidR="00AB55E6" w:rsidRPr="00AB55E6" w:rsidSect="00490C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 w:author="Thomas Cummins" w:date="2020-06-11T07:50:00Z" w:initials="TC">
    <w:p w14:paraId="66265873" w14:textId="77777777" w:rsidR="000A0156" w:rsidRDefault="000A0156" w:rsidP="00AB55E6">
      <w:pPr>
        <w:pStyle w:val="CommentText"/>
      </w:pPr>
      <w:r>
        <w:rPr>
          <w:rStyle w:val="CommentReference"/>
        </w:rPr>
        <w:annotationRef/>
      </w:r>
      <w:r>
        <w:t>We need to specify exactly what this is in the appendix, or with a URL with a path</w:t>
      </w:r>
    </w:p>
  </w:comment>
  <w:comment w:id="66" w:author="Thomas Cummins" w:date="2020-06-11T11:27:00Z" w:initials="TC">
    <w:p w14:paraId="66A765BF" w14:textId="1767E0A1" w:rsidR="000A0156" w:rsidRDefault="000A0156">
      <w:pPr>
        <w:pStyle w:val="CommentText"/>
      </w:pPr>
      <w:r>
        <w:rPr>
          <w:rStyle w:val="CommentReference"/>
        </w:rPr>
        <w:annotationRef/>
      </w:r>
      <w:r>
        <w:t xml:space="preserve">Add </w:t>
      </w:r>
      <w:proofErr w:type="spellStart"/>
      <w:r>
        <w:t>deteails</w:t>
      </w:r>
      <w:proofErr w:type="spellEnd"/>
      <w:r>
        <w:t xml:space="preserve"> on naming convention of Gateway so user knows which gateway to select.</w:t>
      </w:r>
    </w:p>
  </w:comment>
  <w:comment w:id="138" w:author="Thomas Cummins" w:date="2020-06-11T11:27:00Z" w:initials="TC">
    <w:p w14:paraId="36E0E38A" w14:textId="77777777" w:rsidR="000A0156" w:rsidRDefault="000A0156" w:rsidP="003D7807">
      <w:pPr>
        <w:pStyle w:val="CommentText"/>
      </w:pPr>
      <w:r>
        <w:rPr>
          <w:rStyle w:val="CommentReference"/>
        </w:rPr>
        <w:annotationRef/>
      </w:r>
      <w:r>
        <w:t>Add details on naming convention of Gateway so user knows which gateway to select.</w:t>
      </w:r>
    </w:p>
  </w:comment>
  <w:comment w:id="149" w:author="Thomas Cummins" w:date="2020-06-11T08:06:00Z" w:initials="TC">
    <w:p w14:paraId="147865EF" w14:textId="77777777" w:rsidR="000A0156" w:rsidRDefault="000A0156" w:rsidP="00D728F1">
      <w:pPr>
        <w:pStyle w:val="CommentText"/>
      </w:pPr>
      <w:r>
        <w:rPr>
          <w:rStyle w:val="CommentReference"/>
        </w:rPr>
        <w:annotationRef/>
      </w:r>
      <w:r>
        <w:t>Provide instructions</w:t>
      </w:r>
    </w:p>
  </w:comment>
  <w:comment w:id="172" w:author="Thomas Cummins" w:date="2020-06-11T08:06:00Z" w:initials="TC">
    <w:p w14:paraId="69EB40D6" w14:textId="77777777" w:rsidR="000A0156" w:rsidRDefault="000A0156" w:rsidP="00D728F1">
      <w:pPr>
        <w:pStyle w:val="CommentText"/>
      </w:pPr>
      <w:r>
        <w:rPr>
          <w:rStyle w:val="CommentReference"/>
        </w:rPr>
        <w:annotationRef/>
      </w:r>
      <w:r>
        <w:t>Provide instructions</w:t>
      </w:r>
    </w:p>
  </w:comment>
  <w:comment w:id="185" w:author="Thomas Cummins" w:date="2020-06-11T08:06:00Z" w:initials="TC">
    <w:p w14:paraId="012348BC" w14:textId="77777777" w:rsidR="000A0156" w:rsidRDefault="000A0156" w:rsidP="00D728F1">
      <w:pPr>
        <w:pStyle w:val="CommentText"/>
      </w:pPr>
      <w:r>
        <w:rPr>
          <w:rStyle w:val="CommentReference"/>
        </w:rPr>
        <w:annotationRef/>
      </w:r>
      <w:r>
        <w:t>Provide instructions on exactly which stack to delete</w:t>
      </w:r>
    </w:p>
  </w:comment>
  <w:comment w:id="189" w:author="Thomas Cummins" w:date="2020-06-11T08:04:00Z" w:initials="TC">
    <w:p w14:paraId="42BA0557" w14:textId="353A5CEE" w:rsidR="000A0156" w:rsidRDefault="000A0156" w:rsidP="00D728F1">
      <w:pPr>
        <w:pStyle w:val="CommentText"/>
      </w:pPr>
      <w:r>
        <w:rPr>
          <w:rStyle w:val="CommentReference"/>
        </w:rPr>
        <w:annotationRef/>
      </w:r>
      <w:r>
        <w:t>Need to reference stack cleanup instructions and then point users back to the specific steps to relaunch stack.</w:t>
      </w:r>
    </w:p>
  </w:comment>
  <w:comment w:id="193" w:author="Shahan Krakirian" w:date="2020-06-11T14:14:00Z" w:initials="SK">
    <w:p w14:paraId="73397E54" w14:textId="4CC0D397" w:rsidR="000A0156" w:rsidRDefault="000A0156">
      <w:pPr>
        <w:pStyle w:val="CommentText"/>
      </w:pPr>
      <w:r>
        <w:rPr>
          <w:rStyle w:val="CommentReference"/>
        </w:rPr>
        <w:annotationRef/>
      </w:r>
      <w:r>
        <w:t xml:space="preserve">Referring back to Virtual Option 1 cleanup instructions for now, we’ll either need to reference a general cleanup workflow or point to a specific deployment’s cleanup workflow.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265873" w15:done="1"/>
  <w15:commentEx w15:paraId="66A765BF" w15:done="1"/>
  <w15:commentEx w15:paraId="36E0E38A" w15:done="1"/>
  <w15:commentEx w15:paraId="147865EF" w15:done="1"/>
  <w15:commentEx w15:paraId="69EB40D6" w15:done="1"/>
  <w15:commentEx w15:paraId="012348BC" w15:done="1"/>
  <w15:commentEx w15:paraId="42BA0557" w15:done="1"/>
  <w15:commentEx w15:paraId="73397E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93BF" w16cex:dateUtc="2020-06-11T18:27:00Z"/>
  <w16cex:commentExtensible w16cex:durableId="228C946B" w16cex:dateUtc="2020-06-11T18:27:00Z"/>
  <w16cex:commentExtensible w16cex:durableId="228C950E" w16cex:dateUtc="2020-06-11T15:06:00Z"/>
  <w16cex:commentExtensible w16cex:durableId="228C950D" w16cex:dateUtc="2020-06-11T15:06:00Z"/>
  <w16cex:commentExtensible w16cex:durableId="228C6498" w16cex:dateUtc="2020-06-11T15:06:00Z"/>
  <w16cex:commentExtensible w16cex:durableId="228C9510" w16cex:dateUtc="2020-06-11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265873" w16cid:durableId="228CBC99"/>
  <w16cid:commentId w16cid:paraId="66A765BF" w16cid:durableId="228C93BF"/>
  <w16cid:commentId w16cid:paraId="36E0E38A" w16cid:durableId="228C946B"/>
  <w16cid:commentId w16cid:paraId="147865EF" w16cid:durableId="228C950E"/>
  <w16cid:commentId w16cid:paraId="69EB40D6" w16cid:durableId="228C950D"/>
  <w16cid:commentId w16cid:paraId="012348BC" w16cid:durableId="228C6498"/>
  <w16cid:commentId w16cid:paraId="42BA0557" w16cid:durableId="228C9510"/>
  <w16cid:commentId w16cid:paraId="73397E54" w16cid:durableId="228CBA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0F0"/>
    <w:multiLevelType w:val="hybridMultilevel"/>
    <w:tmpl w:val="3DC4D1B6"/>
    <w:lvl w:ilvl="0" w:tplc="EE386E2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E551E"/>
    <w:multiLevelType w:val="hybridMultilevel"/>
    <w:tmpl w:val="101A2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80603"/>
    <w:multiLevelType w:val="hybridMultilevel"/>
    <w:tmpl w:val="6D720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009C9"/>
    <w:multiLevelType w:val="hybridMultilevel"/>
    <w:tmpl w:val="439038C4"/>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15:restartNumberingAfterBreak="0">
    <w:nsid w:val="077F392E"/>
    <w:multiLevelType w:val="hybridMultilevel"/>
    <w:tmpl w:val="8C540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C2204"/>
    <w:multiLevelType w:val="hybridMultilevel"/>
    <w:tmpl w:val="683C2D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E4722"/>
    <w:multiLevelType w:val="hybridMultilevel"/>
    <w:tmpl w:val="8C540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F67C9"/>
    <w:multiLevelType w:val="hybridMultilevel"/>
    <w:tmpl w:val="BF328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4251A"/>
    <w:multiLevelType w:val="hybridMultilevel"/>
    <w:tmpl w:val="353CB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2F40B1"/>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835E1"/>
    <w:multiLevelType w:val="hybridMultilevel"/>
    <w:tmpl w:val="9F46B712"/>
    <w:lvl w:ilvl="0" w:tplc="C46E4D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665015"/>
    <w:multiLevelType w:val="hybridMultilevel"/>
    <w:tmpl w:val="68AC0316"/>
    <w:lvl w:ilvl="0" w:tplc="BBF2AA3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91AB7"/>
    <w:multiLevelType w:val="hybridMultilevel"/>
    <w:tmpl w:val="BE16E644"/>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037ECC"/>
    <w:multiLevelType w:val="hybridMultilevel"/>
    <w:tmpl w:val="6C34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E5D64"/>
    <w:multiLevelType w:val="hybridMultilevel"/>
    <w:tmpl w:val="3DFC3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E752C"/>
    <w:multiLevelType w:val="hybridMultilevel"/>
    <w:tmpl w:val="2006E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0FC"/>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CF4A99"/>
    <w:multiLevelType w:val="hybridMultilevel"/>
    <w:tmpl w:val="097E84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1411AF"/>
    <w:multiLevelType w:val="hybridMultilevel"/>
    <w:tmpl w:val="1510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54920"/>
    <w:multiLevelType w:val="hybridMultilevel"/>
    <w:tmpl w:val="1484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271ED9"/>
    <w:multiLevelType w:val="hybridMultilevel"/>
    <w:tmpl w:val="3DFC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901011"/>
    <w:multiLevelType w:val="hybridMultilevel"/>
    <w:tmpl w:val="2D884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B963888"/>
    <w:multiLevelType w:val="hybridMultilevel"/>
    <w:tmpl w:val="DBDACBF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3B0E60"/>
    <w:multiLevelType w:val="hybridMultilevel"/>
    <w:tmpl w:val="6100C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4D00A1"/>
    <w:multiLevelType w:val="hybridMultilevel"/>
    <w:tmpl w:val="975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3372AB"/>
    <w:multiLevelType w:val="hybridMultilevel"/>
    <w:tmpl w:val="AC441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221713"/>
    <w:multiLevelType w:val="hybridMultilevel"/>
    <w:tmpl w:val="C554D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90993"/>
    <w:multiLevelType w:val="hybridMultilevel"/>
    <w:tmpl w:val="F7AC2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44511A"/>
    <w:multiLevelType w:val="hybridMultilevel"/>
    <w:tmpl w:val="4BF442F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6782F31"/>
    <w:multiLevelType w:val="hybridMultilevel"/>
    <w:tmpl w:val="1C565A9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243D9E"/>
    <w:multiLevelType w:val="hybridMultilevel"/>
    <w:tmpl w:val="C61E2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F1FFF"/>
    <w:multiLevelType w:val="hybridMultilevel"/>
    <w:tmpl w:val="85F44326"/>
    <w:lvl w:ilvl="0" w:tplc="1B26D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AD46FB"/>
    <w:multiLevelType w:val="hybridMultilevel"/>
    <w:tmpl w:val="217294AC"/>
    <w:lvl w:ilvl="0" w:tplc="AF9A18AE">
      <w:start w:val="1"/>
      <w:numFmt w:val="bullet"/>
      <w:lvlText w:val="-"/>
      <w:lvlJc w:val="left"/>
      <w:pPr>
        <w:ind w:left="720" w:hanging="360"/>
      </w:pPr>
      <w:rPr>
        <w:rFonts w:ascii="Calibri Light" w:eastAsia="Times New Roman" w:hAnsi="Calibri Light" w:cs="Calibri Light" w:hint="default"/>
        <w:i/>
        <w:color w:val="87109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1E68C1"/>
    <w:multiLevelType w:val="hybridMultilevel"/>
    <w:tmpl w:val="FADC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E477A8"/>
    <w:multiLevelType w:val="hybridMultilevel"/>
    <w:tmpl w:val="66BE0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5922B5"/>
    <w:multiLevelType w:val="hybridMultilevel"/>
    <w:tmpl w:val="813C7F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1E1CDF"/>
    <w:multiLevelType w:val="hybridMultilevel"/>
    <w:tmpl w:val="AAB2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DC693F"/>
    <w:multiLevelType w:val="hybridMultilevel"/>
    <w:tmpl w:val="B130EE88"/>
    <w:lvl w:ilvl="0" w:tplc="1B26DC7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7B2D7E"/>
    <w:multiLevelType w:val="hybridMultilevel"/>
    <w:tmpl w:val="DE364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33EAF"/>
    <w:multiLevelType w:val="hybridMultilevel"/>
    <w:tmpl w:val="E8B875F0"/>
    <w:lvl w:ilvl="0" w:tplc="EE386E20">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E072E4"/>
    <w:multiLevelType w:val="hybridMultilevel"/>
    <w:tmpl w:val="D862C158"/>
    <w:lvl w:ilvl="0" w:tplc="A43ACD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73356"/>
    <w:multiLevelType w:val="hybridMultilevel"/>
    <w:tmpl w:val="64C67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C5C43"/>
    <w:multiLevelType w:val="hybridMultilevel"/>
    <w:tmpl w:val="C554D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0"/>
  </w:num>
  <w:num w:numId="3">
    <w:abstractNumId w:val="15"/>
  </w:num>
  <w:num w:numId="4">
    <w:abstractNumId w:val="32"/>
  </w:num>
  <w:num w:numId="5">
    <w:abstractNumId w:val="11"/>
  </w:num>
  <w:num w:numId="6">
    <w:abstractNumId w:val="24"/>
  </w:num>
  <w:num w:numId="7">
    <w:abstractNumId w:val="26"/>
  </w:num>
  <w:num w:numId="8">
    <w:abstractNumId w:val="42"/>
  </w:num>
  <w:num w:numId="9">
    <w:abstractNumId w:val="20"/>
  </w:num>
  <w:num w:numId="10">
    <w:abstractNumId w:val="14"/>
  </w:num>
  <w:num w:numId="11">
    <w:abstractNumId w:val="0"/>
  </w:num>
  <w:num w:numId="12">
    <w:abstractNumId w:val="39"/>
  </w:num>
  <w:num w:numId="13">
    <w:abstractNumId w:val="27"/>
  </w:num>
  <w:num w:numId="14">
    <w:abstractNumId w:val="8"/>
  </w:num>
  <w:num w:numId="15">
    <w:abstractNumId w:val="18"/>
  </w:num>
  <w:num w:numId="16">
    <w:abstractNumId w:val="17"/>
  </w:num>
  <w:num w:numId="17">
    <w:abstractNumId w:val="5"/>
  </w:num>
  <w:num w:numId="18">
    <w:abstractNumId w:val="35"/>
  </w:num>
  <w:num w:numId="19">
    <w:abstractNumId w:val="7"/>
  </w:num>
  <w:num w:numId="20">
    <w:abstractNumId w:val="25"/>
  </w:num>
  <w:num w:numId="21">
    <w:abstractNumId w:val="13"/>
  </w:num>
  <w:num w:numId="22">
    <w:abstractNumId w:val="36"/>
  </w:num>
  <w:num w:numId="23">
    <w:abstractNumId w:val="21"/>
  </w:num>
  <w:num w:numId="24">
    <w:abstractNumId w:val="1"/>
  </w:num>
  <w:num w:numId="25">
    <w:abstractNumId w:val="34"/>
  </w:num>
  <w:num w:numId="26">
    <w:abstractNumId w:val="3"/>
  </w:num>
  <w:num w:numId="27">
    <w:abstractNumId w:val="31"/>
  </w:num>
  <w:num w:numId="28">
    <w:abstractNumId w:val="19"/>
  </w:num>
  <w:num w:numId="29">
    <w:abstractNumId w:val="23"/>
  </w:num>
  <w:num w:numId="30">
    <w:abstractNumId w:val="2"/>
  </w:num>
  <w:num w:numId="31">
    <w:abstractNumId w:val="41"/>
  </w:num>
  <w:num w:numId="32">
    <w:abstractNumId w:val="12"/>
  </w:num>
  <w:num w:numId="33">
    <w:abstractNumId w:val="16"/>
  </w:num>
  <w:num w:numId="34">
    <w:abstractNumId w:val="37"/>
  </w:num>
  <w:num w:numId="35">
    <w:abstractNumId w:val="4"/>
  </w:num>
  <w:num w:numId="36">
    <w:abstractNumId w:val="6"/>
  </w:num>
  <w:num w:numId="37">
    <w:abstractNumId w:val="33"/>
  </w:num>
  <w:num w:numId="38">
    <w:abstractNumId w:val="28"/>
  </w:num>
  <w:num w:numId="39">
    <w:abstractNumId w:val="38"/>
  </w:num>
  <w:num w:numId="40">
    <w:abstractNumId w:val="9"/>
  </w:num>
  <w:num w:numId="41">
    <w:abstractNumId w:val="30"/>
  </w:num>
  <w:num w:numId="42">
    <w:abstractNumId w:val="22"/>
  </w:num>
  <w:num w:numId="43">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han Krakirian">
    <w15:presenceInfo w15:providerId="AD" w15:userId="S::shahan@tensoriot.com::6a93decc-d860-4fd8-a4ba-b388c2bd23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4"/>
    <w:rsid w:val="00051675"/>
    <w:rsid w:val="000907D0"/>
    <w:rsid w:val="00096A05"/>
    <w:rsid w:val="000A0156"/>
    <w:rsid w:val="001023D0"/>
    <w:rsid w:val="00107589"/>
    <w:rsid w:val="00113BD4"/>
    <w:rsid w:val="00131492"/>
    <w:rsid w:val="0013677A"/>
    <w:rsid w:val="00161741"/>
    <w:rsid w:val="001C6BC4"/>
    <w:rsid w:val="001D3077"/>
    <w:rsid w:val="0021054C"/>
    <w:rsid w:val="002220D4"/>
    <w:rsid w:val="00290EA4"/>
    <w:rsid w:val="002A2F96"/>
    <w:rsid w:val="002F7CC2"/>
    <w:rsid w:val="00303594"/>
    <w:rsid w:val="00386362"/>
    <w:rsid w:val="0039642A"/>
    <w:rsid w:val="003A275A"/>
    <w:rsid w:val="003C44C6"/>
    <w:rsid w:val="003D7807"/>
    <w:rsid w:val="00422039"/>
    <w:rsid w:val="00472475"/>
    <w:rsid w:val="004806B5"/>
    <w:rsid w:val="00490CDA"/>
    <w:rsid w:val="004D7484"/>
    <w:rsid w:val="00503E94"/>
    <w:rsid w:val="00504F0C"/>
    <w:rsid w:val="0052215C"/>
    <w:rsid w:val="00582CA9"/>
    <w:rsid w:val="00584B5F"/>
    <w:rsid w:val="00612468"/>
    <w:rsid w:val="0063397D"/>
    <w:rsid w:val="0065400E"/>
    <w:rsid w:val="00692121"/>
    <w:rsid w:val="006A54FD"/>
    <w:rsid w:val="00713C13"/>
    <w:rsid w:val="00721110"/>
    <w:rsid w:val="00780BE8"/>
    <w:rsid w:val="007968CA"/>
    <w:rsid w:val="007A2097"/>
    <w:rsid w:val="007D4741"/>
    <w:rsid w:val="008026C4"/>
    <w:rsid w:val="00830B7F"/>
    <w:rsid w:val="008B2CC8"/>
    <w:rsid w:val="008C068B"/>
    <w:rsid w:val="008E49D0"/>
    <w:rsid w:val="00966FD4"/>
    <w:rsid w:val="009F58C1"/>
    <w:rsid w:val="00A0332C"/>
    <w:rsid w:val="00A203A5"/>
    <w:rsid w:val="00A21ADA"/>
    <w:rsid w:val="00A34447"/>
    <w:rsid w:val="00A56C5A"/>
    <w:rsid w:val="00A7688E"/>
    <w:rsid w:val="00AB55E6"/>
    <w:rsid w:val="00AC3701"/>
    <w:rsid w:val="00AD6976"/>
    <w:rsid w:val="00B034B9"/>
    <w:rsid w:val="00B15DF1"/>
    <w:rsid w:val="00B610B5"/>
    <w:rsid w:val="00C42160"/>
    <w:rsid w:val="00C51C96"/>
    <w:rsid w:val="00C563C2"/>
    <w:rsid w:val="00C85CDD"/>
    <w:rsid w:val="00CB1286"/>
    <w:rsid w:val="00CB4FCC"/>
    <w:rsid w:val="00D13FEA"/>
    <w:rsid w:val="00D62A0A"/>
    <w:rsid w:val="00D728F1"/>
    <w:rsid w:val="00DD79FE"/>
    <w:rsid w:val="00E121B6"/>
    <w:rsid w:val="00E204B2"/>
    <w:rsid w:val="00E251A7"/>
    <w:rsid w:val="00E53858"/>
    <w:rsid w:val="00E665EE"/>
    <w:rsid w:val="00E8708B"/>
    <w:rsid w:val="00EA0881"/>
    <w:rsid w:val="00ED0DE5"/>
    <w:rsid w:val="00F745A3"/>
    <w:rsid w:val="00F760CF"/>
    <w:rsid w:val="00FA4179"/>
    <w:rsid w:val="00FC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0FB97"/>
  <w15:chartTrackingRefBased/>
  <w15:docId w15:val="{4D24FC20-C770-0247-83DF-73B47C76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B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C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5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13F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BD4"/>
    <w:rPr>
      <w:rFonts w:asciiTheme="majorHAnsi" w:eastAsiaTheme="majorEastAsia" w:hAnsiTheme="majorHAnsi" w:cstheme="majorBidi"/>
      <w:color w:val="2F5496" w:themeColor="accent1" w:themeShade="BF"/>
      <w:sz w:val="32"/>
      <w:szCs w:val="32"/>
    </w:rPr>
  </w:style>
  <w:style w:type="character" w:customStyle="1" w:styleId="c-messageeditedlabel">
    <w:name w:val="c-message__edited_label"/>
    <w:basedOn w:val="DefaultParagraphFont"/>
    <w:rsid w:val="00113BD4"/>
  </w:style>
  <w:style w:type="paragraph" w:styleId="NormalWeb">
    <w:name w:val="Normal (Web)"/>
    <w:basedOn w:val="Normal"/>
    <w:uiPriority w:val="99"/>
    <w:semiHidden/>
    <w:unhideWhenUsed/>
    <w:rsid w:val="00113B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92121"/>
    <w:pPr>
      <w:ind w:left="720"/>
      <w:contextualSpacing/>
    </w:pPr>
  </w:style>
  <w:style w:type="character" w:customStyle="1" w:styleId="Heading2Char">
    <w:name w:val="Heading 2 Char"/>
    <w:basedOn w:val="DefaultParagraphFont"/>
    <w:link w:val="Heading2"/>
    <w:uiPriority w:val="9"/>
    <w:rsid w:val="002F7C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22039"/>
    <w:pPr>
      <w:spacing w:before="480" w:line="276" w:lineRule="auto"/>
      <w:outlineLvl w:val="9"/>
    </w:pPr>
    <w:rPr>
      <w:b/>
      <w:bCs/>
      <w:sz w:val="28"/>
      <w:szCs w:val="28"/>
    </w:rPr>
  </w:style>
  <w:style w:type="paragraph" w:styleId="TOC1">
    <w:name w:val="toc 1"/>
    <w:basedOn w:val="Normal"/>
    <w:next w:val="Normal"/>
    <w:autoRedefine/>
    <w:uiPriority w:val="39"/>
    <w:unhideWhenUsed/>
    <w:rsid w:val="00422039"/>
    <w:pPr>
      <w:spacing w:before="120"/>
    </w:pPr>
    <w:rPr>
      <w:b/>
      <w:bCs/>
      <w:i/>
      <w:iCs/>
    </w:rPr>
  </w:style>
  <w:style w:type="character" w:styleId="Hyperlink">
    <w:name w:val="Hyperlink"/>
    <w:basedOn w:val="DefaultParagraphFont"/>
    <w:uiPriority w:val="99"/>
    <w:unhideWhenUsed/>
    <w:rsid w:val="00422039"/>
    <w:rPr>
      <w:color w:val="0563C1" w:themeColor="hyperlink"/>
      <w:u w:val="single"/>
    </w:rPr>
  </w:style>
  <w:style w:type="paragraph" w:styleId="TOC2">
    <w:name w:val="toc 2"/>
    <w:basedOn w:val="Normal"/>
    <w:next w:val="Normal"/>
    <w:autoRedefine/>
    <w:uiPriority w:val="39"/>
    <w:unhideWhenUsed/>
    <w:rsid w:val="00422039"/>
    <w:pPr>
      <w:spacing w:before="120"/>
      <w:ind w:left="240"/>
    </w:pPr>
    <w:rPr>
      <w:b/>
      <w:bCs/>
      <w:sz w:val="22"/>
      <w:szCs w:val="22"/>
    </w:rPr>
  </w:style>
  <w:style w:type="paragraph" w:styleId="TOC3">
    <w:name w:val="toc 3"/>
    <w:basedOn w:val="Normal"/>
    <w:next w:val="Normal"/>
    <w:autoRedefine/>
    <w:uiPriority w:val="39"/>
    <w:unhideWhenUsed/>
    <w:rsid w:val="00422039"/>
    <w:pPr>
      <w:ind w:left="480"/>
    </w:pPr>
    <w:rPr>
      <w:sz w:val="20"/>
      <w:szCs w:val="20"/>
    </w:rPr>
  </w:style>
  <w:style w:type="paragraph" w:styleId="TOC4">
    <w:name w:val="toc 4"/>
    <w:basedOn w:val="Normal"/>
    <w:next w:val="Normal"/>
    <w:autoRedefine/>
    <w:uiPriority w:val="39"/>
    <w:semiHidden/>
    <w:unhideWhenUsed/>
    <w:rsid w:val="00422039"/>
    <w:pPr>
      <w:ind w:left="720"/>
    </w:pPr>
    <w:rPr>
      <w:sz w:val="20"/>
      <w:szCs w:val="20"/>
    </w:rPr>
  </w:style>
  <w:style w:type="paragraph" w:styleId="TOC5">
    <w:name w:val="toc 5"/>
    <w:basedOn w:val="Normal"/>
    <w:next w:val="Normal"/>
    <w:autoRedefine/>
    <w:uiPriority w:val="39"/>
    <w:semiHidden/>
    <w:unhideWhenUsed/>
    <w:rsid w:val="00422039"/>
    <w:pPr>
      <w:ind w:left="960"/>
    </w:pPr>
    <w:rPr>
      <w:sz w:val="20"/>
      <w:szCs w:val="20"/>
    </w:rPr>
  </w:style>
  <w:style w:type="paragraph" w:styleId="TOC6">
    <w:name w:val="toc 6"/>
    <w:basedOn w:val="Normal"/>
    <w:next w:val="Normal"/>
    <w:autoRedefine/>
    <w:uiPriority w:val="39"/>
    <w:semiHidden/>
    <w:unhideWhenUsed/>
    <w:rsid w:val="00422039"/>
    <w:pPr>
      <w:ind w:left="1200"/>
    </w:pPr>
    <w:rPr>
      <w:sz w:val="20"/>
      <w:szCs w:val="20"/>
    </w:rPr>
  </w:style>
  <w:style w:type="paragraph" w:styleId="TOC7">
    <w:name w:val="toc 7"/>
    <w:basedOn w:val="Normal"/>
    <w:next w:val="Normal"/>
    <w:autoRedefine/>
    <w:uiPriority w:val="39"/>
    <w:semiHidden/>
    <w:unhideWhenUsed/>
    <w:rsid w:val="00422039"/>
    <w:pPr>
      <w:ind w:left="1440"/>
    </w:pPr>
    <w:rPr>
      <w:sz w:val="20"/>
      <w:szCs w:val="20"/>
    </w:rPr>
  </w:style>
  <w:style w:type="paragraph" w:styleId="TOC8">
    <w:name w:val="toc 8"/>
    <w:basedOn w:val="Normal"/>
    <w:next w:val="Normal"/>
    <w:autoRedefine/>
    <w:uiPriority w:val="39"/>
    <w:semiHidden/>
    <w:unhideWhenUsed/>
    <w:rsid w:val="00422039"/>
    <w:pPr>
      <w:ind w:left="1680"/>
    </w:pPr>
    <w:rPr>
      <w:sz w:val="20"/>
      <w:szCs w:val="20"/>
    </w:rPr>
  </w:style>
  <w:style w:type="paragraph" w:styleId="TOC9">
    <w:name w:val="toc 9"/>
    <w:basedOn w:val="Normal"/>
    <w:next w:val="Normal"/>
    <w:autoRedefine/>
    <w:uiPriority w:val="39"/>
    <w:semiHidden/>
    <w:unhideWhenUsed/>
    <w:rsid w:val="00422039"/>
    <w:pPr>
      <w:ind w:left="1920"/>
    </w:pPr>
    <w:rPr>
      <w:sz w:val="20"/>
      <w:szCs w:val="20"/>
    </w:rPr>
  </w:style>
  <w:style w:type="character" w:customStyle="1" w:styleId="Heading3Char">
    <w:name w:val="Heading 3 Char"/>
    <w:basedOn w:val="DefaultParagraphFont"/>
    <w:link w:val="Heading3"/>
    <w:uiPriority w:val="9"/>
    <w:rsid w:val="003035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C42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16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42160"/>
    <w:rPr>
      <w:color w:val="605E5C"/>
      <w:shd w:val="clear" w:color="auto" w:fill="E1DFDD"/>
    </w:rPr>
  </w:style>
  <w:style w:type="character" w:customStyle="1" w:styleId="Heading4Char">
    <w:name w:val="Heading 4 Char"/>
    <w:basedOn w:val="DefaultParagraphFont"/>
    <w:link w:val="Heading4"/>
    <w:uiPriority w:val="9"/>
    <w:rsid w:val="00D13FEA"/>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A41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417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82CA9"/>
    <w:rPr>
      <w:sz w:val="16"/>
      <w:szCs w:val="16"/>
    </w:rPr>
  </w:style>
  <w:style w:type="paragraph" w:styleId="CommentText">
    <w:name w:val="annotation text"/>
    <w:basedOn w:val="Normal"/>
    <w:link w:val="CommentTextChar"/>
    <w:uiPriority w:val="99"/>
    <w:semiHidden/>
    <w:unhideWhenUsed/>
    <w:rsid w:val="00582CA9"/>
    <w:rPr>
      <w:sz w:val="20"/>
      <w:szCs w:val="20"/>
    </w:rPr>
  </w:style>
  <w:style w:type="character" w:customStyle="1" w:styleId="CommentTextChar">
    <w:name w:val="Comment Text Char"/>
    <w:basedOn w:val="DefaultParagraphFont"/>
    <w:link w:val="CommentText"/>
    <w:uiPriority w:val="99"/>
    <w:semiHidden/>
    <w:rsid w:val="00582CA9"/>
    <w:rPr>
      <w:sz w:val="20"/>
      <w:szCs w:val="20"/>
    </w:rPr>
  </w:style>
  <w:style w:type="paragraph" w:styleId="CommentSubject">
    <w:name w:val="annotation subject"/>
    <w:basedOn w:val="CommentText"/>
    <w:next w:val="CommentText"/>
    <w:link w:val="CommentSubjectChar"/>
    <w:uiPriority w:val="99"/>
    <w:semiHidden/>
    <w:unhideWhenUsed/>
    <w:rsid w:val="00582CA9"/>
    <w:rPr>
      <w:b/>
      <w:bCs/>
    </w:rPr>
  </w:style>
  <w:style w:type="character" w:customStyle="1" w:styleId="CommentSubjectChar">
    <w:name w:val="Comment Subject Char"/>
    <w:basedOn w:val="CommentTextChar"/>
    <w:link w:val="CommentSubject"/>
    <w:uiPriority w:val="99"/>
    <w:semiHidden/>
    <w:rsid w:val="00582CA9"/>
    <w:rPr>
      <w:b/>
      <w:bCs/>
      <w:sz w:val="20"/>
      <w:szCs w:val="20"/>
    </w:rPr>
  </w:style>
  <w:style w:type="paragraph" w:styleId="Revision">
    <w:name w:val="Revision"/>
    <w:hidden/>
    <w:uiPriority w:val="99"/>
    <w:semiHidden/>
    <w:rsid w:val="00A21ADA"/>
  </w:style>
  <w:style w:type="character" w:styleId="FollowedHyperlink">
    <w:name w:val="FollowedHyperlink"/>
    <w:basedOn w:val="DefaultParagraphFont"/>
    <w:uiPriority w:val="99"/>
    <w:semiHidden/>
    <w:unhideWhenUsed/>
    <w:rsid w:val="00161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47274">
      <w:bodyDiv w:val="1"/>
      <w:marLeft w:val="0"/>
      <w:marRight w:val="0"/>
      <w:marTop w:val="0"/>
      <w:marBottom w:val="0"/>
      <w:divBdr>
        <w:top w:val="none" w:sz="0" w:space="0" w:color="auto"/>
        <w:left w:val="none" w:sz="0" w:space="0" w:color="auto"/>
        <w:bottom w:val="none" w:sz="0" w:space="0" w:color="auto"/>
        <w:right w:val="none" w:sz="0" w:space="0" w:color="auto"/>
      </w:divBdr>
      <w:divsChild>
        <w:div w:id="1541015149">
          <w:marLeft w:val="0"/>
          <w:marRight w:val="0"/>
          <w:marTop w:val="0"/>
          <w:marBottom w:val="0"/>
          <w:divBdr>
            <w:top w:val="none" w:sz="0" w:space="0" w:color="auto"/>
            <w:left w:val="none" w:sz="0" w:space="0" w:color="auto"/>
            <w:bottom w:val="none" w:sz="0" w:space="0" w:color="auto"/>
            <w:right w:val="none" w:sz="0" w:space="0" w:color="auto"/>
          </w:divBdr>
          <w:divsChild>
            <w:div w:id="650870041">
              <w:marLeft w:val="0"/>
              <w:marRight w:val="0"/>
              <w:marTop w:val="0"/>
              <w:marBottom w:val="0"/>
              <w:divBdr>
                <w:top w:val="none" w:sz="0" w:space="0" w:color="auto"/>
                <w:left w:val="none" w:sz="0" w:space="0" w:color="auto"/>
                <w:bottom w:val="none" w:sz="0" w:space="0" w:color="auto"/>
                <w:right w:val="none" w:sz="0" w:space="0" w:color="auto"/>
              </w:divBdr>
              <w:divsChild>
                <w:div w:id="730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8425">
      <w:bodyDiv w:val="1"/>
      <w:marLeft w:val="0"/>
      <w:marRight w:val="0"/>
      <w:marTop w:val="0"/>
      <w:marBottom w:val="0"/>
      <w:divBdr>
        <w:top w:val="none" w:sz="0" w:space="0" w:color="auto"/>
        <w:left w:val="none" w:sz="0" w:space="0" w:color="auto"/>
        <w:bottom w:val="none" w:sz="0" w:space="0" w:color="auto"/>
        <w:right w:val="none" w:sz="0" w:space="0" w:color="auto"/>
      </w:divBdr>
    </w:div>
    <w:div w:id="426921684">
      <w:bodyDiv w:val="1"/>
      <w:marLeft w:val="0"/>
      <w:marRight w:val="0"/>
      <w:marTop w:val="0"/>
      <w:marBottom w:val="0"/>
      <w:divBdr>
        <w:top w:val="none" w:sz="0" w:space="0" w:color="auto"/>
        <w:left w:val="none" w:sz="0" w:space="0" w:color="auto"/>
        <w:bottom w:val="none" w:sz="0" w:space="0" w:color="auto"/>
        <w:right w:val="none" w:sz="0" w:space="0" w:color="auto"/>
      </w:divBdr>
      <w:divsChild>
        <w:div w:id="963653366">
          <w:marLeft w:val="0"/>
          <w:marRight w:val="0"/>
          <w:marTop w:val="0"/>
          <w:marBottom w:val="0"/>
          <w:divBdr>
            <w:top w:val="none" w:sz="0" w:space="0" w:color="auto"/>
            <w:left w:val="none" w:sz="0" w:space="0" w:color="auto"/>
            <w:bottom w:val="none" w:sz="0" w:space="0" w:color="auto"/>
            <w:right w:val="none" w:sz="0" w:space="0" w:color="auto"/>
          </w:divBdr>
          <w:divsChild>
            <w:div w:id="520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5734">
      <w:bodyDiv w:val="1"/>
      <w:marLeft w:val="0"/>
      <w:marRight w:val="0"/>
      <w:marTop w:val="0"/>
      <w:marBottom w:val="0"/>
      <w:divBdr>
        <w:top w:val="none" w:sz="0" w:space="0" w:color="auto"/>
        <w:left w:val="none" w:sz="0" w:space="0" w:color="auto"/>
        <w:bottom w:val="none" w:sz="0" w:space="0" w:color="auto"/>
        <w:right w:val="none" w:sz="0" w:space="0" w:color="auto"/>
      </w:divBdr>
    </w:div>
    <w:div w:id="914781170">
      <w:bodyDiv w:val="1"/>
      <w:marLeft w:val="0"/>
      <w:marRight w:val="0"/>
      <w:marTop w:val="0"/>
      <w:marBottom w:val="0"/>
      <w:divBdr>
        <w:top w:val="none" w:sz="0" w:space="0" w:color="auto"/>
        <w:left w:val="none" w:sz="0" w:space="0" w:color="auto"/>
        <w:bottom w:val="none" w:sz="0" w:space="0" w:color="auto"/>
        <w:right w:val="none" w:sz="0" w:space="0" w:color="auto"/>
      </w:divBdr>
    </w:div>
    <w:div w:id="917785468">
      <w:bodyDiv w:val="1"/>
      <w:marLeft w:val="0"/>
      <w:marRight w:val="0"/>
      <w:marTop w:val="0"/>
      <w:marBottom w:val="0"/>
      <w:divBdr>
        <w:top w:val="none" w:sz="0" w:space="0" w:color="auto"/>
        <w:left w:val="none" w:sz="0" w:space="0" w:color="auto"/>
        <w:bottom w:val="none" w:sz="0" w:space="0" w:color="auto"/>
        <w:right w:val="none" w:sz="0" w:space="0" w:color="auto"/>
      </w:divBdr>
    </w:div>
    <w:div w:id="1050617337">
      <w:bodyDiv w:val="1"/>
      <w:marLeft w:val="0"/>
      <w:marRight w:val="0"/>
      <w:marTop w:val="0"/>
      <w:marBottom w:val="0"/>
      <w:divBdr>
        <w:top w:val="none" w:sz="0" w:space="0" w:color="auto"/>
        <w:left w:val="none" w:sz="0" w:space="0" w:color="auto"/>
        <w:bottom w:val="none" w:sz="0" w:space="0" w:color="auto"/>
        <w:right w:val="none" w:sz="0" w:space="0" w:color="auto"/>
      </w:divBdr>
    </w:div>
    <w:div w:id="1125350232">
      <w:bodyDiv w:val="1"/>
      <w:marLeft w:val="0"/>
      <w:marRight w:val="0"/>
      <w:marTop w:val="0"/>
      <w:marBottom w:val="0"/>
      <w:divBdr>
        <w:top w:val="none" w:sz="0" w:space="0" w:color="auto"/>
        <w:left w:val="none" w:sz="0" w:space="0" w:color="auto"/>
        <w:bottom w:val="none" w:sz="0" w:space="0" w:color="auto"/>
        <w:right w:val="none" w:sz="0" w:space="0" w:color="auto"/>
      </w:divBdr>
    </w:div>
    <w:div w:id="1161433645">
      <w:bodyDiv w:val="1"/>
      <w:marLeft w:val="0"/>
      <w:marRight w:val="0"/>
      <w:marTop w:val="0"/>
      <w:marBottom w:val="0"/>
      <w:divBdr>
        <w:top w:val="none" w:sz="0" w:space="0" w:color="auto"/>
        <w:left w:val="none" w:sz="0" w:space="0" w:color="auto"/>
        <w:bottom w:val="none" w:sz="0" w:space="0" w:color="auto"/>
        <w:right w:val="none" w:sz="0" w:space="0" w:color="auto"/>
      </w:divBdr>
      <w:divsChild>
        <w:div w:id="1534347044">
          <w:marLeft w:val="0"/>
          <w:marRight w:val="0"/>
          <w:marTop w:val="0"/>
          <w:marBottom w:val="0"/>
          <w:divBdr>
            <w:top w:val="none" w:sz="0" w:space="0" w:color="auto"/>
            <w:left w:val="none" w:sz="0" w:space="0" w:color="auto"/>
            <w:bottom w:val="none" w:sz="0" w:space="0" w:color="auto"/>
            <w:right w:val="none" w:sz="0" w:space="0" w:color="auto"/>
          </w:divBdr>
          <w:divsChild>
            <w:div w:id="1174956342">
              <w:marLeft w:val="0"/>
              <w:marRight w:val="0"/>
              <w:marTop w:val="0"/>
              <w:marBottom w:val="0"/>
              <w:divBdr>
                <w:top w:val="none" w:sz="0" w:space="0" w:color="auto"/>
                <w:left w:val="none" w:sz="0" w:space="0" w:color="auto"/>
                <w:bottom w:val="none" w:sz="0" w:space="0" w:color="auto"/>
                <w:right w:val="none" w:sz="0" w:space="0" w:color="auto"/>
              </w:divBdr>
              <w:divsChild>
                <w:div w:id="14718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4651">
      <w:bodyDiv w:val="1"/>
      <w:marLeft w:val="0"/>
      <w:marRight w:val="0"/>
      <w:marTop w:val="0"/>
      <w:marBottom w:val="0"/>
      <w:divBdr>
        <w:top w:val="none" w:sz="0" w:space="0" w:color="auto"/>
        <w:left w:val="none" w:sz="0" w:space="0" w:color="auto"/>
        <w:bottom w:val="none" w:sz="0" w:space="0" w:color="auto"/>
        <w:right w:val="none" w:sz="0" w:space="0" w:color="auto"/>
      </w:divBdr>
    </w:div>
    <w:div w:id="1787697016">
      <w:bodyDiv w:val="1"/>
      <w:marLeft w:val="0"/>
      <w:marRight w:val="0"/>
      <w:marTop w:val="0"/>
      <w:marBottom w:val="0"/>
      <w:divBdr>
        <w:top w:val="none" w:sz="0" w:space="0" w:color="auto"/>
        <w:left w:val="none" w:sz="0" w:space="0" w:color="auto"/>
        <w:bottom w:val="none" w:sz="0" w:space="0" w:color="auto"/>
        <w:right w:val="none" w:sz="0" w:space="0" w:color="auto"/>
      </w:divBdr>
    </w:div>
    <w:div w:id="1966426389">
      <w:bodyDiv w:val="1"/>
      <w:marLeft w:val="0"/>
      <w:marRight w:val="0"/>
      <w:marTop w:val="0"/>
      <w:marBottom w:val="0"/>
      <w:divBdr>
        <w:top w:val="none" w:sz="0" w:space="0" w:color="auto"/>
        <w:left w:val="none" w:sz="0" w:space="0" w:color="auto"/>
        <w:bottom w:val="none" w:sz="0" w:space="0" w:color="auto"/>
        <w:right w:val="none" w:sz="0" w:space="0" w:color="auto"/>
      </w:divBdr>
    </w:div>
    <w:div w:id="19790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AWSEC2/latest/UserGuide/ec2-key-pairs.html" TargetMode="External"/><Relationship Id="rId12" Type="http://schemas.openxmlformats.org/officeDocument/2006/relationships/hyperlink" Target="https://[XXXXX....XXXXXX].app.iotsitewise.a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singlesignon/latest/userguide/getting-started.html"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14D9A-9F9E-3F49-93EC-909A226C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20</Pages>
  <Words>3915</Words>
  <Characters>22316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Slawson</dc:creator>
  <cp:keywords/>
  <dc:description/>
  <cp:lastModifiedBy>Shahan Krakirian</cp:lastModifiedBy>
  <cp:revision>46</cp:revision>
  <cp:lastPrinted>2020-06-10T19:48:00Z</cp:lastPrinted>
  <dcterms:created xsi:type="dcterms:W3CDTF">2020-06-10T14:43:00Z</dcterms:created>
  <dcterms:modified xsi:type="dcterms:W3CDTF">2020-06-12T17:19:00Z</dcterms:modified>
</cp:coreProperties>
</file>